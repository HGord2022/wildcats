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09156" w14:textId="77777777" w:rsidR="001E57AB" w:rsidRPr="00133D13" w:rsidRDefault="001E57AB" w:rsidP="001E57AB">
      <w:pPr>
        <w:jc w:val="both"/>
        <w:rPr>
          <w:rFonts w:ascii="Arial" w:hAnsi="Arial" w:cs="Arial"/>
        </w:rPr>
      </w:pPr>
      <w:r w:rsidRPr="00133D13">
        <w:rPr>
          <w:rFonts w:ascii="Arial" w:hAnsi="Arial" w:cs="Arial"/>
        </w:rPr>
        <w:t xml:space="preserve">Simulation Based Inference of the Evolutionary History of Wildcats (Felis </w:t>
      </w:r>
      <w:proofErr w:type="spellStart"/>
      <w:r w:rsidRPr="00133D13">
        <w:rPr>
          <w:rFonts w:ascii="Arial" w:hAnsi="Arial" w:cs="Arial"/>
        </w:rPr>
        <w:t>silvestris</w:t>
      </w:r>
      <w:proofErr w:type="spellEnd"/>
      <w:r w:rsidRPr="00133D13">
        <w:rPr>
          <w:rFonts w:ascii="Arial" w:hAnsi="Arial" w:cs="Arial"/>
        </w:rPr>
        <w:t>): Machine Learning for Population Genomics</w:t>
      </w:r>
    </w:p>
    <w:p w14:paraId="48648667" w14:textId="77777777" w:rsidR="001E57AB" w:rsidRPr="00133D13" w:rsidRDefault="001E57AB" w:rsidP="001E57AB">
      <w:pPr>
        <w:jc w:val="both"/>
        <w:rPr>
          <w:rFonts w:ascii="Arial" w:hAnsi="Arial" w:cs="Arial"/>
        </w:rPr>
      </w:pPr>
    </w:p>
    <w:p w14:paraId="5385086A" w14:textId="77777777" w:rsidR="001E57AB" w:rsidRPr="00133D13" w:rsidRDefault="001E57AB" w:rsidP="001E57AB">
      <w:pPr>
        <w:jc w:val="both"/>
        <w:rPr>
          <w:rFonts w:ascii="Arial" w:hAnsi="Arial" w:cs="Arial"/>
        </w:rPr>
      </w:pPr>
      <w:r w:rsidRPr="00133D13">
        <w:rPr>
          <w:rFonts w:ascii="Arial" w:hAnsi="Arial" w:cs="Arial"/>
        </w:rPr>
        <w:t>Harry Gordon, Mark Beaumont, Daniel Ward, Jo Howard-McCombe, Daniel Lawson</w:t>
      </w:r>
    </w:p>
    <w:p w14:paraId="31A0B309" w14:textId="77777777" w:rsidR="001E57AB" w:rsidRPr="00133D13" w:rsidRDefault="001E57AB" w:rsidP="001E57AB">
      <w:pPr>
        <w:jc w:val="both"/>
        <w:rPr>
          <w:rFonts w:ascii="Arial" w:hAnsi="Arial" w:cs="Arial"/>
        </w:rPr>
      </w:pPr>
    </w:p>
    <w:p w14:paraId="7D0122A7" w14:textId="77777777" w:rsidR="001E57AB" w:rsidRPr="00133D13" w:rsidRDefault="001E57AB" w:rsidP="001E57AB">
      <w:pPr>
        <w:jc w:val="both"/>
        <w:rPr>
          <w:rFonts w:ascii="Arial" w:hAnsi="Arial" w:cs="Arial"/>
          <w:b/>
          <w:bCs/>
        </w:rPr>
      </w:pPr>
      <w:r w:rsidRPr="00133D13">
        <w:rPr>
          <w:rFonts w:ascii="Arial" w:hAnsi="Arial" w:cs="Arial"/>
          <w:b/>
          <w:bCs/>
        </w:rPr>
        <w:t>Abstract</w:t>
      </w:r>
    </w:p>
    <w:p w14:paraId="2F9B5E53" w14:textId="77777777" w:rsidR="001E57AB" w:rsidRPr="00133D13" w:rsidRDefault="001E57AB" w:rsidP="001E57AB">
      <w:pPr>
        <w:jc w:val="both"/>
        <w:rPr>
          <w:rFonts w:ascii="Arial" w:hAnsi="Arial" w:cs="Arial"/>
        </w:rPr>
      </w:pPr>
      <w:r w:rsidRPr="00133D13">
        <w:rPr>
          <w:rFonts w:ascii="Arial" w:hAnsi="Arial" w:cs="Arial"/>
        </w:rPr>
        <w:t>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Approximate Bayesian Computation (ABC), but recently machine learning approaches to this inference have been developed and offer a more flexible and efficient option. The Scottish wildcat is a sub-population of the European wildcat (</w:t>
      </w:r>
      <w:r w:rsidRPr="00133D13">
        <w:rPr>
          <w:rFonts w:ascii="Arial" w:hAnsi="Arial" w:cs="Arial"/>
          <w:i/>
          <w:iCs/>
        </w:rPr>
        <w:t xml:space="preserve">Felis </w:t>
      </w:r>
      <w:proofErr w:type="spellStart"/>
      <w:r w:rsidRPr="00133D13">
        <w:rPr>
          <w:rFonts w:ascii="Arial" w:hAnsi="Arial" w:cs="Arial"/>
          <w:i/>
          <w:iCs/>
        </w:rPr>
        <w:t>silvestris</w:t>
      </w:r>
      <w:proofErr w:type="spellEnd"/>
      <w:r w:rsidRPr="00133D13">
        <w:rPr>
          <w:rFonts w:ascii="Arial" w:hAnsi="Arial" w:cs="Arial"/>
        </w:rPr>
        <w:t>) under threat of eradication by genetic swamping due to hybridisation with wildcat Cats (</w:t>
      </w:r>
      <w:r w:rsidRPr="00133D13">
        <w:rPr>
          <w:rFonts w:ascii="Arial" w:hAnsi="Arial" w:cs="Arial"/>
          <w:i/>
          <w:iCs/>
        </w:rPr>
        <w:t>F. catus</w:t>
      </w:r>
      <w:r w:rsidRPr="00133D13">
        <w:rPr>
          <w:rFonts w:ascii="Arial" w:hAnsi="Arial" w:cs="Arial"/>
        </w:rPr>
        <w:t xml:space="preserve">). Previous studies have used ABC with population genomics simulators to explore the extent of this hybridisation for a three-population model of wildcats,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a captive population of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This study expands the previously studied model to include European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African wildcats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and to use Sequential Neural Posterior Estimation to infer parameter distributions based on whole-genome data. Initial rounds of inference indicated some model misspecification, so we implemented a number of techniques for pruning summary statistics to improve model fit. This improved our posterior estimates of wildcat demography, however, estimation of some parameters, particularly those describing ancient demography, remained intractable. Despite this, our approach provides a valuable and flexible template for inferring models of evolution and demography based on whole genome sequence data, and we describe novel tools for tackling model misspecification.</w:t>
      </w:r>
    </w:p>
    <w:p w14:paraId="767E6127" w14:textId="77777777" w:rsidR="001E57AB" w:rsidRPr="00133D13" w:rsidRDefault="001E57AB" w:rsidP="001E57AB">
      <w:pPr>
        <w:jc w:val="both"/>
        <w:rPr>
          <w:rFonts w:ascii="Arial" w:hAnsi="Arial" w:cs="Arial"/>
        </w:rPr>
      </w:pPr>
    </w:p>
    <w:p w14:paraId="69620E8D" w14:textId="77777777" w:rsidR="001E57AB" w:rsidRPr="00133D13" w:rsidRDefault="001E57AB" w:rsidP="001E57AB">
      <w:pPr>
        <w:jc w:val="both"/>
        <w:rPr>
          <w:rFonts w:ascii="Arial" w:hAnsi="Arial" w:cs="Arial"/>
          <w:b/>
          <w:bCs/>
        </w:rPr>
      </w:pPr>
      <w:r w:rsidRPr="00133D13">
        <w:rPr>
          <w:rFonts w:ascii="Arial" w:hAnsi="Arial" w:cs="Arial"/>
          <w:b/>
          <w:bCs/>
        </w:rPr>
        <w:t>Acknowledgements</w:t>
      </w:r>
    </w:p>
    <w:p w14:paraId="71D51AF3" w14:textId="77777777" w:rsidR="001E57AB" w:rsidRPr="00133D13" w:rsidRDefault="001E57AB" w:rsidP="001E57AB">
      <w:pPr>
        <w:jc w:val="both"/>
        <w:rPr>
          <w:rFonts w:ascii="Arial" w:hAnsi="Arial" w:cs="Arial"/>
        </w:rPr>
      </w:pPr>
      <w:r w:rsidRPr="00133D13">
        <w:rPr>
          <w:rFonts w:ascii="Arial" w:hAnsi="Arial" w:cs="Arial"/>
        </w:rPr>
        <w:t>I would like to thank my supervisor, Mark Beaumont, Jo Howard-McCombe, and Dan Ward for conceiving such an interesting project, and for so generously giving me their time, patience, and guidance through such a steep learning curve. I would also like to thank Dan Ward and Jack Morton, for their superbly written GitHub repositories, which lay the foundation for much of this project. Thanks also to the University of Bristol for the use of their computing cluster, which was essential in the undertaking of this project.</w:t>
      </w:r>
    </w:p>
    <w:p w14:paraId="1777D36B" w14:textId="77777777" w:rsidR="001E57AB" w:rsidRPr="00133D13" w:rsidRDefault="001E57AB" w:rsidP="001E57AB">
      <w:pPr>
        <w:jc w:val="both"/>
        <w:rPr>
          <w:rFonts w:ascii="Arial" w:hAnsi="Arial" w:cs="Arial"/>
        </w:rPr>
      </w:pPr>
    </w:p>
    <w:p w14:paraId="6AF65C27" w14:textId="77777777" w:rsidR="001E57AB" w:rsidRPr="00133D13" w:rsidRDefault="001E57AB" w:rsidP="001E57AB">
      <w:pPr>
        <w:jc w:val="both"/>
        <w:rPr>
          <w:rFonts w:ascii="Arial" w:hAnsi="Arial" w:cs="Arial"/>
        </w:rPr>
      </w:pPr>
    </w:p>
    <w:p w14:paraId="083A2B6C" w14:textId="77777777" w:rsidR="001E57AB" w:rsidRPr="00133D13" w:rsidRDefault="001E57AB" w:rsidP="001E57AB">
      <w:pPr>
        <w:jc w:val="both"/>
        <w:rPr>
          <w:rFonts w:ascii="Arial" w:hAnsi="Arial" w:cs="Arial"/>
          <w:b/>
          <w:bCs/>
        </w:rPr>
      </w:pPr>
      <w:r w:rsidRPr="00133D13">
        <w:rPr>
          <w:rFonts w:ascii="Arial" w:hAnsi="Arial" w:cs="Arial"/>
          <w:b/>
          <w:bCs/>
        </w:rPr>
        <w:t>Keywords</w:t>
      </w:r>
    </w:p>
    <w:p w14:paraId="3AA08D66" w14:textId="77777777" w:rsidR="001E57AB" w:rsidRPr="00133D13" w:rsidRDefault="001E57AB" w:rsidP="001E57AB">
      <w:pPr>
        <w:jc w:val="both"/>
        <w:rPr>
          <w:rFonts w:ascii="Arial" w:hAnsi="Arial" w:cs="Arial"/>
        </w:rPr>
      </w:pPr>
      <w:r w:rsidRPr="00133D13">
        <w:rPr>
          <w:rFonts w:ascii="Arial" w:hAnsi="Arial" w:cs="Arial"/>
        </w:rPr>
        <w:t>Population Genomics, Machine Learning, Simulation, wildcats, Bayesian Inference.</w:t>
      </w:r>
    </w:p>
    <w:p w14:paraId="3C5D609D" w14:textId="77777777" w:rsidR="001E57AB" w:rsidRPr="00133D13" w:rsidRDefault="001E57AB" w:rsidP="001E57AB">
      <w:pPr>
        <w:jc w:val="both"/>
        <w:rPr>
          <w:rFonts w:ascii="Arial" w:hAnsi="Arial" w:cs="Arial"/>
          <w:b/>
          <w:bCs/>
        </w:rPr>
      </w:pPr>
      <w:r w:rsidRPr="00133D13">
        <w:rPr>
          <w:rFonts w:ascii="Arial" w:hAnsi="Arial" w:cs="Arial"/>
          <w:b/>
          <w:bCs/>
        </w:rPr>
        <w:lastRenderedPageBreak/>
        <w:t>Author’s declaration</w:t>
      </w:r>
    </w:p>
    <w:p w14:paraId="655049B7" w14:textId="77777777" w:rsidR="001E57AB" w:rsidRPr="00133D13" w:rsidRDefault="001E57AB" w:rsidP="001E57AB">
      <w:pPr>
        <w:jc w:val="both"/>
        <w:rPr>
          <w:rFonts w:ascii="Arial" w:hAnsi="Arial" w:cs="Arial"/>
        </w:rPr>
      </w:pPr>
      <w:r w:rsidRPr="00133D13">
        <w:rPr>
          <w:rFonts w:ascii="Arial" w:hAnsi="Arial" w:cs="Arial"/>
        </w:rPr>
        <w:t>I declare that the work in this dissertation was carried out in accordance with the requirements of the University's Regulations and Code of Practice for Research Degree Programmes and that it has not been submitted for any other academic award. Except where indicated by specific reference in the text, the work is the candidate's own work. Work done in collaboration with, or with the assistance of, others, is indicated as such. Any views expressed in the dissertation are those of the author.</w:t>
      </w:r>
    </w:p>
    <w:p w14:paraId="5428D3C9" w14:textId="77777777" w:rsidR="001E57AB" w:rsidRPr="00133D13" w:rsidRDefault="001E57AB" w:rsidP="001E57AB">
      <w:pPr>
        <w:jc w:val="both"/>
        <w:rPr>
          <w:rFonts w:ascii="Arial" w:hAnsi="Arial" w:cs="Arial"/>
        </w:rPr>
      </w:pPr>
    </w:p>
    <w:p w14:paraId="3D51ABD9" w14:textId="77777777" w:rsidR="001E57AB" w:rsidRPr="00133D13" w:rsidRDefault="001E57AB" w:rsidP="001E57AB">
      <w:pPr>
        <w:jc w:val="both"/>
        <w:rPr>
          <w:rFonts w:ascii="Arial" w:hAnsi="Arial" w:cs="Arial"/>
        </w:rPr>
      </w:pPr>
      <w:r w:rsidRPr="00133D13">
        <w:rPr>
          <w:rFonts w:ascii="Arial" w:hAnsi="Arial" w:cs="Arial"/>
        </w:rPr>
        <w:t>SIGNED: HARRY GORDON   DATE: 09/09/2023</w:t>
      </w:r>
    </w:p>
    <w:p w14:paraId="013A77E8" w14:textId="77777777" w:rsidR="001E57AB" w:rsidRPr="00133D13" w:rsidRDefault="001E57AB" w:rsidP="001E57AB">
      <w:pPr>
        <w:jc w:val="both"/>
        <w:rPr>
          <w:rFonts w:ascii="Arial" w:hAnsi="Arial" w:cs="Arial"/>
        </w:rPr>
      </w:pPr>
    </w:p>
    <w:p w14:paraId="3B16AB1D" w14:textId="77777777" w:rsidR="001E57AB" w:rsidRPr="00133D13" w:rsidRDefault="001E57AB" w:rsidP="001E57AB">
      <w:pPr>
        <w:jc w:val="both"/>
        <w:rPr>
          <w:rFonts w:ascii="Arial" w:hAnsi="Arial" w:cs="Arial"/>
        </w:rPr>
      </w:pPr>
    </w:p>
    <w:p w14:paraId="6FAF5B57" w14:textId="77777777" w:rsidR="001E57AB" w:rsidRPr="00133D13" w:rsidRDefault="001E57AB" w:rsidP="001E57AB">
      <w:pPr>
        <w:jc w:val="both"/>
        <w:rPr>
          <w:rFonts w:ascii="Arial" w:hAnsi="Arial" w:cs="Arial"/>
        </w:rPr>
      </w:pPr>
    </w:p>
    <w:p w14:paraId="354FFBD0" w14:textId="77777777" w:rsidR="001E57AB" w:rsidRPr="00133D13" w:rsidRDefault="001E57AB" w:rsidP="001E57AB">
      <w:pPr>
        <w:jc w:val="both"/>
        <w:rPr>
          <w:rFonts w:ascii="Arial" w:hAnsi="Arial" w:cs="Arial"/>
        </w:rPr>
      </w:pPr>
    </w:p>
    <w:p w14:paraId="587C20EB" w14:textId="77777777" w:rsidR="001E57AB" w:rsidRPr="00133D13" w:rsidRDefault="001E57AB" w:rsidP="001E57AB">
      <w:pPr>
        <w:jc w:val="both"/>
        <w:rPr>
          <w:rFonts w:ascii="Arial" w:hAnsi="Arial" w:cs="Arial"/>
        </w:rPr>
      </w:pPr>
    </w:p>
    <w:p w14:paraId="2D07C6B7" w14:textId="77777777" w:rsidR="001E57AB" w:rsidRPr="00133D13" w:rsidRDefault="001E57AB" w:rsidP="001E57AB">
      <w:pPr>
        <w:jc w:val="both"/>
        <w:rPr>
          <w:rFonts w:ascii="Arial" w:hAnsi="Arial" w:cs="Arial"/>
        </w:rPr>
      </w:pPr>
    </w:p>
    <w:p w14:paraId="1E5F312D" w14:textId="77777777" w:rsidR="001E57AB" w:rsidRPr="00133D13" w:rsidRDefault="001E57AB" w:rsidP="001E57AB">
      <w:pPr>
        <w:jc w:val="both"/>
        <w:rPr>
          <w:rFonts w:ascii="Arial" w:hAnsi="Arial" w:cs="Arial"/>
        </w:rPr>
      </w:pPr>
    </w:p>
    <w:p w14:paraId="44EE44E5" w14:textId="77777777" w:rsidR="001E57AB" w:rsidRPr="00133D13" w:rsidRDefault="001E57AB" w:rsidP="001E57AB">
      <w:pPr>
        <w:jc w:val="both"/>
        <w:rPr>
          <w:rFonts w:ascii="Arial" w:hAnsi="Arial" w:cs="Arial"/>
        </w:rPr>
      </w:pPr>
    </w:p>
    <w:p w14:paraId="03D5CBDA" w14:textId="77777777" w:rsidR="001E57AB" w:rsidRPr="00133D13" w:rsidRDefault="001E57AB" w:rsidP="001E57AB">
      <w:pPr>
        <w:jc w:val="both"/>
        <w:rPr>
          <w:rFonts w:ascii="Arial" w:hAnsi="Arial" w:cs="Arial"/>
        </w:rPr>
      </w:pPr>
    </w:p>
    <w:p w14:paraId="3BFA28B0" w14:textId="77777777" w:rsidR="001E57AB" w:rsidRPr="00133D13" w:rsidRDefault="001E57AB" w:rsidP="001E57AB">
      <w:pPr>
        <w:jc w:val="both"/>
        <w:rPr>
          <w:rFonts w:ascii="Arial" w:hAnsi="Arial" w:cs="Arial"/>
        </w:rPr>
      </w:pPr>
    </w:p>
    <w:p w14:paraId="06F7AE26" w14:textId="77777777" w:rsidR="001E57AB" w:rsidRPr="00133D13" w:rsidRDefault="001E57AB" w:rsidP="001E57AB">
      <w:pPr>
        <w:jc w:val="both"/>
        <w:rPr>
          <w:rFonts w:ascii="Arial" w:hAnsi="Arial" w:cs="Arial"/>
        </w:rPr>
      </w:pPr>
    </w:p>
    <w:p w14:paraId="66E0A2D9" w14:textId="77777777" w:rsidR="001E57AB" w:rsidRPr="00133D13" w:rsidRDefault="001E57AB" w:rsidP="001E57AB">
      <w:pPr>
        <w:jc w:val="both"/>
        <w:rPr>
          <w:rFonts w:ascii="Arial" w:hAnsi="Arial" w:cs="Arial"/>
        </w:rPr>
      </w:pPr>
    </w:p>
    <w:p w14:paraId="52D43DC4" w14:textId="77777777" w:rsidR="001E57AB" w:rsidRPr="00133D13" w:rsidRDefault="001E57AB" w:rsidP="001E57AB">
      <w:pPr>
        <w:jc w:val="both"/>
        <w:rPr>
          <w:rFonts w:ascii="Arial" w:hAnsi="Arial" w:cs="Arial"/>
        </w:rPr>
      </w:pPr>
    </w:p>
    <w:p w14:paraId="3352675D" w14:textId="77777777" w:rsidR="001E57AB" w:rsidRPr="00133D13" w:rsidRDefault="001E57AB" w:rsidP="001E57AB">
      <w:pPr>
        <w:jc w:val="both"/>
        <w:rPr>
          <w:rFonts w:ascii="Arial" w:hAnsi="Arial" w:cs="Arial"/>
        </w:rPr>
      </w:pPr>
    </w:p>
    <w:p w14:paraId="7B54287C" w14:textId="77777777" w:rsidR="001E57AB" w:rsidRPr="00133D13" w:rsidRDefault="001E57AB" w:rsidP="001E57AB">
      <w:pPr>
        <w:jc w:val="both"/>
        <w:rPr>
          <w:rFonts w:ascii="Arial" w:hAnsi="Arial" w:cs="Arial"/>
        </w:rPr>
      </w:pPr>
    </w:p>
    <w:p w14:paraId="66A204BF" w14:textId="77777777" w:rsidR="001E57AB" w:rsidRPr="00133D13" w:rsidRDefault="001E57AB" w:rsidP="001E57AB">
      <w:pPr>
        <w:jc w:val="both"/>
        <w:rPr>
          <w:rFonts w:ascii="Arial" w:hAnsi="Arial" w:cs="Arial"/>
        </w:rPr>
      </w:pPr>
    </w:p>
    <w:p w14:paraId="709CFC35" w14:textId="77777777" w:rsidR="001E57AB" w:rsidRPr="00133D13" w:rsidRDefault="001E57AB" w:rsidP="001E57AB">
      <w:pPr>
        <w:jc w:val="both"/>
        <w:rPr>
          <w:rFonts w:ascii="Arial" w:hAnsi="Arial" w:cs="Arial"/>
        </w:rPr>
      </w:pPr>
    </w:p>
    <w:p w14:paraId="518481E0" w14:textId="77777777" w:rsidR="001E57AB" w:rsidRPr="00133D13" w:rsidRDefault="001E57AB" w:rsidP="001E57AB">
      <w:pPr>
        <w:jc w:val="both"/>
        <w:rPr>
          <w:rFonts w:ascii="Arial" w:hAnsi="Arial" w:cs="Arial"/>
        </w:rPr>
      </w:pPr>
    </w:p>
    <w:p w14:paraId="63775BB2" w14:textId="77777777" w:rsidR="001E57AB" w:rsidRPr="00133D13" w:rsidRDefault="001E57AB" w:rsidP="001E57AB">
      <w:pPr>
        <w:jc w:val="both"/>
        <w:rPr>
          <w:rFonts w:ascii="Arial" w:hAnsi="Arial" w:cs="Arial"/>
        </w:rPr>
      </w:pPr>
    </w:p>
    <w:p w14:paraId="75059606" w14:textId="77777777" w:rsidR="001E57AB" w:rsidRPr="00133D13" w:rsidRDefault="001E57AB" w:rsidP="001E57AB">
      <w:pPr>
        <w:jc w:val="both"/>
        <w:rPr>
          <w:rFonts w:ascii="Arial" w:hAnsi="Arial" w:cs="Arial"/>
        </w:rPr>
      </w:pPr>
    </w:p>
    <w:p w14:paraId="725966A1" w14:textId="77777777" w:rsidR="001E57AB" w:rsidRPr="00133D13" w:rsidRDefault="001E57AB" w:rsidP="001E57AB">
      <w:pPr>
        <w:jc w:val="both"/>
        <w:rPr>
          <w:rFonts w:ascii="Arial" w:hAnsi="Arial" w:cs="Arial"/>
        </w:rPr>
      </w:pPr>
    </w:p>
    <w:p w14:paraId="6AC31177" w14:textId="77777777" w:rsidR="001E57AB" w:rsidRPr="00133D13" w:rsidRDefault="001E57AB" w:rsidP="001E57AB">
      <w:pPr>
        <w:jc w:val="both"/>
        <w:rPr>
          <w:rFonts w:ascii="Arial" w:hAnsi="Arial" w:cs="Arial"/>
        </w:rPr>
      </w:pPr>
    </w:p>
    <w:p w14:paraId="5882007C" w14:textId="77777777" w:rsidR="001E57AB" w:rsidRPr="00133D13" w:rsidRDefault="001E57AB" w:rsidP="001E57AB">
      <w:pPr>
        <w:jc w:val="both"/>
        <w:rPr>
          <w:rFonts w:ascii="Arial" w:hAnsi="Arial" w:cs="Arial"/>
        </w:rPr>
      </w:pPr>
    </w:p>
    <w:p w14:paraId="0E59715D" w14:textId="77777777" w:rsidR="001E57AB" w:rsidRPr="00133D13" w:rsidRDefault="001E57AB" w:rsidP="001E57AB">
      <w:pPr>
        <w:jc w:val="both"/>
        <w:rPr>
          <w:rFonts w:ascii="Arial" w:hAnsi="Arial" w:cs="Arial"/>
        </w:rPr>
      </w:pPr>
    </w:p>
    <w:p w14:paraId="185EA7DF" w14:textId="77777777" w:rsidR="001E57AB" w:rsidRPr="00133D13" w:rsidRDefault="001E57AB" w:rsidP="001E57AB">
      <w:pPr>
        <w:jc w:val="both"/>
        <w:rPr>
          <w:rFonts w:ascii="Arial" w:hAnsi="Arial" w:cs="Arial"/>
        </w:rPr>
      </w:pPr>
    </w:p>
    <w:p w14:paraId="025ADA80" w14:textId="77777777" w:rsidR="001E57AB" w:rsidRPr="00133D13" w:rsidRDefault="001E57AB" w:rsidP="001E57AB">
      <w:pPr>
        <w:jc w:val="both"/>
        <w:rPr>
          <w:rFonts w:ascii="Arial" w:hAnsi="Arial" w:cs="Arial"/>
        </w:rPr>
      </w:pPr>
    </w:p>
    <w:p w14:paraId="727D14B9" w14:textId="77777777" w:rsidR="001E57AB" w:rsidRPr="00133D13" w:rsidRDefault="001E57AB" w:rsidP="001E57AB">
      <w:pPr>
        <w:jc w:val="both"/>
        <w:rPr>
          <w:rFonts w:ascii="Arial" w:hAnsi="Arial" w:cs="Arial"/>
        </w:rPr>
      </w:pPr>
    </w:p>
    <w:p w14:paraId="4390EE34" w14:textId="77777777" w:rsidR="001E57AB" w:rsidRPr="00133D13" w:rsidRDefault="001E57AB" w:rsidP="001E57AB">
      <w:pPr>
        <w:jc w:val="both"/>
        <w:rPr>
          <w:rFonts w:ascii="Arial" w:hAnsi="Arial" w:cs="Arial"/>
        </w:rPr>
      </w:pPr>
    </w:p>
    <w:p w14:paraId="2A0F0826" w14:textId="77777777" w:rsidR="001E57AB" w:rsidRPr="00133D13" w:rsidRDefault="001E57AB" w:rsidP="001E57AB">
      <w:pPr>
        <w:jc w:val="both"/>
        <w:rPr>
          <w:rFonts w:ascii="Arial" w:hAnsi="Arial" w:cs="Arial"/>
          <w:b/>
          <w:bCs/>
        </w:rPr>
      </w:pPr>
      <w:r w:rsidRPr="00133D13">
        <w:rPr>
          <w:rFonts w:ascii="Arial" w:hAnsi="Arial" w:cs="Arial"/>
          <w:b/>
          <w:bCs/>
        </w:rPr>
        <w:lastRenderedPageBreak/>
        <w:t>Contents</w:t>
      </w:r>
    </w:p>
    <w:p w14:paraId="1DB869AE" w14:textId="77777777" w:rsidR="001E57AB" w:rsidRPr="00133D13" w:rsidRDefault="001E57AB" w:rsidP="001E57AB">
      <w:pPr>
        <w:pStyle w:val="ListParagraph"/>
        <w:numPr>
          <w:ilvl w:val="0"/>
          <w:numId w:val="18"/>
        </w:numPr>
        <w:spacing w:after="160"/>
        <w:jc w:val="both"/>
        <w:rPr>
          <w:rFonts w:ascii="Arial" w:hAnsi="Arial" w:cs="Arial"/>
        </w:rPr>
      </w:pPr>
      <w:r w:rsidRPr="00133D13">
        <w:rPr>
          <w:rFonts w:ascii="Arial" w:hAnsi="Arial" w:cs="Arial"/>
        </w:rPr>
        <w:t>Introduction</w:t>
      </w:r>
    </w:p>
    <w:p w14:paraId="46BB03D0" w14:textId="77777777" w:rsidR="001E57AB" w:rsidRPr="00133D13" w:rsidRDefault="001E57AB" w:rsidP="001E57AB">
      <w:pPr>
        <w:pStyle w:val="ListParagraph"/>
        <w:numPr>
          <w:ilvl w:val="0"/>
          <w:numId w:val="18"/>
        </w:numPr>
        <w:spacing w:after="160"/>
        <w:jc w:val="both"/>
        <w:rPr>
          <w:rFonts w:ascii="Arial" w:hAnsi="Arial" w:cs="Arial"/>
        </w:rPr>
      </w:pPr>
      <w:r w:rsidRPr="00133D13">
        <w:rPr>
          <w:rFonts w:ascii="Arial" w:hAnsi="Arial" w:cs="Arial"/>
        </w:rPr>
        <w:t>Methods</w:t>
      </w:r>
    </w:p>
    <w:p w14:paraId="0F8E26F8"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Model of wildcat demography</w:t>
      </w:r>
    </w:p>
    <w:p w14:paraId="5B79BADA"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Prior distributions</w:t>
      </w:r>
    </w:p>
    <w:p w14:paraId="68023754"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Genomic data</w:t>
      </w:r>
    </w:p>
    <w:p w14:paraId="38116E34"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Coupling forward-time and coalescent simulators</w:t>
      </w:r>
    </w:p>
    <w:p w14:paraId="0FBD8ED2"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Summary statistics</w:t>
      </w:r>
    </w:p>
    <w:p w14:paraId="761CBE2A"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SNPE procedure</w:t>
      </w:r>
    </w:p>
    <w:p w14:paraId="47B85415"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Addressing model misspecification</w:t>
      </w:r>
    </w:p>
    <w:p w14:paraId="057E892B" w14:textId="77777777" w:rsidR="001E57AB" w:rsidRPr="00133D13" w:rsidRDefault="001E57AB" w:rsidP="001E57AB">
      <w:pPr>
        <w:pStyle w:val="ListParagraph"/>
        <w:numPr>
          <w:ilvl w:val="0"/>
          <w:numId w:val="18"/>
        </w:numPr>
        <w:spacing w:after="160"/>
        <w:jc w:val="both"/>
        <w:rPr>
          <w:rFonts w:ascii="Arial" w:hAnsi="Arial" w:cs="Arial"/>
        </w:rPr>
      </w:pPr>
      <w:r w:rsidRPr="00133D13">
        <w:rPr>
          <w:rFonts w:ascii="Arial" w:hAnsi="Arial" w:cs="Arial"/>
        </w:rPr>
        <w:t>Results</w:t>
      </w:r>
    </w:p>
    <w:p w14:paraId="6260DA6F"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Posterior distributions</w:t>
      </w:r>
    </w:p>
    <w:p w14:paraId="38A8CDC9"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i/>
          <w:iCs/>
        </w:rPr>
        <w:t>Maximum a posteriori</w:t>
      </w:r>
      <w:r w:rsidRPr="00133D13">
        <w:rPr>
          <w:rFonts w:ascii="Arial" w:hAnsi="Arial" w:cs="Arial"/>
        </w:rPr>
        <w:t xml:space="preserve"> model</w:t>
      </w:r>
    </w:p>
    <w:p w14:paraId="3EEB5C5B" w14:textId="77777777" w:rsidR="001E57AB" w:rsidRPr="00133D13" w:rsidRDefault="001E57AB" w:rsidP="001E57AB">
      <w:pPr>
        <w:pStyle w:val="ListParagraph"/>
        <w:numPr>
          <w:ilvl w:val="0"/>
          <w:numId w:val="18"/>
        </w:numPr>
        <w:spacing w:after="160"/>
        <w:jc w:val="both"/>
        <w:rPr>
          <w:rFonts w:ascii="Arial" w:hAnsi="Arial" w:cs="Arial"/>
        </w:rPr>
      </w:pPr>
      <w:r w:rsidRPr="00133D13">
        <w:rPr>
          <w:rFonts w:ascii="Arial" w:hAnsi="Arial" w:cs="Arial"/>
        </w:rPr>
        <w:t>Discussion</w:t>
      </w:r>
    </w:p>
    <w:p w14:paraId="6642DBB5"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Conclusions for demography</w:t>
      </w:r>
    </w:p>
    <w:p w14:paraId="2DF3A7FD"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Choice of summary statistics</w:t>
      </w:r>
    </w:p>
    <w:p w14:paraId="77806AB3"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Possible model improvements</w:t>
      </w:r>
    </w:p>
    <w:p w14:paraId="148A5469"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Genomic data</w:t>
      </w:r>
    </w:p>
    <w:p w14:paraId="19D4EB88"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Simulation approach limitations</w:t>
      </w:r>
    </w:p>
    <w:p w14:paraId="185C7A67" w14:textId="77777777" w:rsidR="001E57AB" w:rsidRPr="00133D13" w:rsidRDefault="001E57AB" w:rsidP="001E57AB">
      <w:pPr>
        <w:pStyle w:val="ListParagraph"/>
        <w:numPr>
          <w:ilvl w:val="1"/>
          <w:numId w:val="18"/>
        </w:numPr>
        <w:spacing w:after="160"/>
        <w:jc w:val="both"/>
        <w:rPr>
          <w:rFonts w:ascii="Arial" w:hAnsi="Arial" w:cs="Arial"/>
        </w:rPr>
      </w:pPr>
      <w:r w:rsidRPr="00133D13">
        <w:rPr>
          <w:rFonts w:ascii="Arial" w:hAnsi="Arial" w:cs="Arial"/>
        </w:rPr>
        <w:t>Final conclusions</w:t>
      </w:r>
    </w:p>
    <w:p w14:paraId="2ED08B86" w14:textId="77777777" w:rsidR="001E57AB" w:rsidRPr="00133D13" w:rsidRDefault="001E57AB" w:rsidP="001E57AB">
      <w:pPr>
        <w:jc w:val="both"/>
        <w:rPr>
          <w:rFonts w:ascii="Arial" w:hAnsi="Arial" w:cs="Arial"/>
        </w:rPr>
      </w:pPr>
    </w:p>
    <w:p w14:paraId="11855FCF" w14:textId="77777777" w:rsidR="001E57AB" w:rsidRPr="00133D13" w:rsidRDefault="001E57AB" w:rsidP="001E57AB">
      <w:pPr>
        <w:jc w:val="both"/>
        <w:rPr>
          <w:rFonts w:ascii="Arial" w:hAnsi="Arial" w:cs="Arial"/>
        </w:rPr>
      </w:pPr>
    </w:p>
    <w:p w14:paraId="44B950A8" w14:textId="77777777" w:rsidR="001E57AB" w:rsidRPr="00133D13" w:rsidRDefault="001E57AB" w:rsidP="001E57AB">
      <w:pPr>
        <w:jc w:val="both"/>
        <w:rPr>
          <w:rFonts w:ascii="Arial" w:hAnsi="Arial" w:cs="Arial"/>
        </w:rPr>
      </w:pPr>
    </w:p>
    <w:p w14:paraId="14580950" w14:textId="77777777" w:rsidR="001E57AB" w:rsidRPr="00133D13" w:rsidRDefault="001E57AB" w:rsidP="001E57AB">
      <w:pPr>
        <w:jc w:val="both"/>
        <w:rPr>
          <w:rFonts w:ascii="Arial" w:hAnsi="Arial" w:cs="Arial"/>
        </w:rPr>
      </w:pPr>
    </w:p>
    <w:p w14:paraId="1069F218" w14:textId="77777777" w:rsidR="001E57AB" w:rsidRPr="00133D13" w:rsidRDefault="001E57AB" w:rsidP="001E57AB">
      <w:pPr>
        <w:jc w:val="both"/>
        <w:rPr>
          <w:rFonts w:ascii="Arial" w:hAnsi="Arial" w:cs="Arial"/>
        </w:rPr>
      </w:pPr>
    </w:p>
    <w:p w14:paraId="4B7946C1" w14:textId="77777777" w:rsidR="001E57AB" w:rsidRPr="00133D13" w:rsidRDefault="001E57AB" w:rsidP="001E57AB">
      <w:pPr>
        <w:jc w:val="both"/>
        <w:rPr>
          <w:rFonts w:ascii="Arial" w:hAnsi="Arial" w:cs="Arial"/>
        </w:rPr>
      </w:pPr>
    </w:p>
    <w:p w14:paraId="069C3142" w14:textId="77777777" w:rsidR="001E57AB" w:rsidRPr="00133D13" w:rsidRDefault="001E57AB" w:rsidP="001E57AB">
      <w:pPr>
        <w:jc w:val="both"/>
        <w:rPr>
          <w:rFonts w:ascii="Arial" w:hAnsi="Arial" w:cs="Arial"/>
        </w:rPr>
      </w:pPr>
    </w:p>
    <w:p w14:paraId="311A6DF8" w14:textId="77777777" w:rsidR="001E57AB" w:rsidRPr="00133D13" w:rsidRDefault="001E57AB" w:rsidP="001E57AB">
      <w:pPr>
        <w:jc w:val="both"/>
        <w:rPr>
          <w:rFonts w:ascii="Arial" w:hAnsi="Arial" w:cs="Arial"/>
        </w:rPr>
      </w:pPr>
    </w:p>
    <w:p w14:paraId="5DF99763" w14:textId="77777777" w:rsidR="001E57AB" w:rsidRPr="00133D13" w:rsidRDefault="001E57AB" w:rsidP="001E57AB">
      <w:pPr>
        <w:jc w:val="both"/>
        <w:rPr>
          <w:rFonts w:ascii="Arial" w:hAnsi="Arial" w:cs="Arial"/>
        </w:rPr>
      </w:pPr>
    </w:p>
    <w:p w14:paraId="4B319811" w14:textId="77777777" w:rsidR="001E57AB" w:rsidRPr="00133D13" w:rsidRDefault="001E57AB" w:rsidP="001E57AB">
      <w:pPr>
        <w:jc w:val="both"/>
        <w:rPr>
          <w:rFonts w:ascii="Arial" w:hAnsi="Arial" w:cs="Arial"/>
        </w:rPr>
      </w:pPr>
    </w:p>
    <w:p w14:paraId="48A39B9E" w14:textId="77777777" w:rsidR="001E57AB" w:rsidRPr="00133D13" w:rsidRDefault="001E57AB" w:rsidP="001E57AB">
      <w:pPr>
        <w:jc w:val="both"/>
        <w:rPr>
          <w:rFonts w:ascii="Arial" w:hAnsi="Arial" w:cs="Arial"/>
        </w:rPr>
      </w:pPr>
    </w:p>
    <w:p w14:paraId="4795D543" w14:textId="77777777" w:rsidR="001E57AB" w:rsidRPr="00133D13" w:rsidRDefault="001E57AB" w:rsidP="001E57AB">
      <w:pPr>
        <w:jc w:val="both"/>
        <w:rPr>
          <w:rFonts w:ascii="Arial" w:hAnsi="Arial" w:cs="Arial"/>
        </w:rPr>
      </w:pPr>
    </w:p>
    <w:p w14:paraId="5A235583" w14:textId="77777777" w:rsidR="001E57AB" w:rsidRPr="00133D13" w:rsidRDefault="001E57AB" w:rsidP="001E57AB">
      <w:pPr>
        <w:jc w:val="both"/>
        <w:rPr>
          <w:rFonts w:ascii="Arial" w:hAnsi="Arial" w:cs="Arial"/>
        </w:rPr>
      </w:pPr>
    </w:p>
    <w:p w14:paraId="18946B31" w14:textId="77777777" w:rsidR="001E57AB" w:rsidRPr="00133D13" w:rsidRDefault="001E57AB" w:rsidP="001E57AB">
      <w:pPr>
        <w:jc w:val="both"/>
        <w:rPr>
          <w:rFonts w:ascii="Arial" w:hAnsi="Arial" w:cs="Arial"/>
        </w:rPr>
      </w:pPr>
    </w:p>
    <w:p w14:paraId="10E10029" w14:textId="77777777" w:rsidR="001E57AB" w:rsidRPr="00133D13" w:rsidRDefault="001E57AB" w:rsidP="001E57AB">
      <w:pPr>
        <w:jc w:val="both"/>
        <w:rPr>
          <w:rFonts w:ascii="Arial" w:hAnsi="Arial" w:cs="Arial"/>
        </w:rPr>
      </w:pPr>
    </w:p>
    <w:p w14:paraId="22CFD1B4" w14:textId="77777777" w:rsidR="001E57AB" w:rsidRPr="00133D13" w:rsidRDefault="001E57AB" w:rsidP="001E57AB">
      <w:pPr>
        <w:jc w:val="both"/>
        <w:rPr>
          <w:rFonts w:ascii="Arial" w:hAnsi="Arial" w:cs="Arial"/>
        </w:rPr>
      </w:pPr>
    </w:p>
    <w:p w14:paraId="19ACB1B2" w14:textId="77777777" w:rsidR="001E57AB" w:rsidRPr="00133D13" w:rsidRDefault="001E57AB" w:rsidP="001E57AB">
      <w:pPr>
        <w:jc w:val="both"/>
        <w:rPr>
          <w:rFonts w:ascii="Arial" w:hAnsi="Arial" w:cs="Arial"/>
          <w:b/>
          <w:bCs/>
        </w:rPr>
      </w:pPr>
      <w:r w:rsidRPr="00133D13">
        <w:rPr>
          <w:rFonts w:ascii="Arial" w:hAnsi="Arial" w:cs="Arial"/>
          <w:b/>
          <w:bCs/>
        </w:rPr>
        <w:lastRenderedPageBreak/>
        <w:t>1. Introduction</w:t>
      </w:r>
    </w:p>
    <w:p w14:paraId="1129C233" w14:textId="77777777" w:rsidR="001E57AB" w:rsidRPr="00133D13" w:rsidRDefault="001E57AB" w:rsidP="001E57AB">
      <w:pPr>
        <w:jc w:val="both"/>
        <w:rPr>
          <w:rFonts w:ascii="Arial" w:hAnsi="Arial" w:cs="Arial"/>
        </w:rPr>
      </w:pPr>
      <w:r w:rsidRPr="00133D13">
        <w:rPr>
          <w:rFonts w:ascii="Arial" w:hAnsi="Arial" w:cs="Arial"/>
        </w:rPr>
        <w:t xml:space="preserve">In genetic data, patterns of mutation and inheritance give us clues as to the demographic history of the species. However, in isolation, it is hard to unpiece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133D13">
        <w:rPr>
          <w:rFonts w:ascii="Arial" w:hAnsi="Arial" w:cs="Arial"/>
          <w:i/>
          <w:iCs/>
        </w:rPr>
        <w:t>P(</w:t>
      </w:r>
      <w:proofErr w:type="spellStart"/>
      <w:r w:rsidRPr="00133D13">
        <w:rPr>
          <w:rFonts w:ascii="Arial" w:hAnsi="Arial" w:cs="Arial"/>
          <w:i/>
          <w:iCs/>
        </w:rPr>
        <w:t>θ|D</w:t>
      </w:r>
      <w:proofErr w:type="spellEnd"/>
      <w:r w:rsidRPr="00133D13">
        <w:rPr>
          <w:rFonts w:ascii="Arial" w:hAnsi="Arial" w:cs="Arial"/>
          <w:i/>
          <w:iCs/>
        </w:rPr>
        <w:t>)</w:t>
      </w:r>
      <w:r w:rsidRPr="00133D13">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133D13">
        <w:rPr>
          <w:rFonts w:ascii="Arial" w:hAnsi="Arial" w:cs="Arial"/>
          <w:i/>
          <w:iCs/>
        </w:rPr>
        <w:t>θ</w:t>
      </w:r>
      <w:r w:rsidRPr="00133D13">
        <w:rPr>
          <w:rFonts w:ascii="Arial" w:hAnsi="Arial" w:cs="Arial"/>
        </w:rPr>
        <w:t xml:space="preserve">) and the likelihood, which describes how likely each particular set of parameters is to produce the observed sample. In this way, previous estimates for parameters can be incorporated into the analysis and ‘updated’ with observed empirical data </w:t>
      </w:r>
      <w:r w:rsidRPr="00133D13">
        <w:rPr>
          <w:rFonts w:ascii="Arial" w:hAnsi="Arial" w:cs="Arial"/>
        </w:rPr>
        <w:fldChar w:fldCharType="begin"/>
      </w:r>
      <w:r w:rsidRPr="00133D13">
        <w:rPr>
          <w:rFonts w:ascii="Arial" w:hAnsi="Arial" w:cs="Arial"/>
        </w:rPr>
        <w:instrText xml:space="preserve"> ADDIN ZOTERO_ITEM CSL_CITATION {"citationID":"wlXJm662","properties":{"formattedCitation":"(M. A. Beaumont et al., 2002)","plainCitation":"(M. A. Beaumont et al., 2002)","noteIndex":0},"citationItems":[{"id":11674,"uris":["http://zotero.org/users/14220656/items/MSJR7KY6"],"itemData":{"id":11674,"type":"article-journal","container-title":"Genetics","ISSN":"1943-2631","issue":"4","note":"type: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 A."},{"family":"Zhang","given":"Wenyang"},{"family":"Balding","given":"David J."}],"issued":{"date-parts":[["2002"]]}}}],"schema":"https://github.com/citation-style-language/schema/raw/master/csl-citation.json"} </w:instrText>
      </w:r>
      <w:r w:rsidRPr="00133D13">
        <w:rPr>
          <w:rFonts w:ascii="Arial" w:hAnsi="Arial" w:cs="Arial"/>
        </w:rPr>
        <w:fldChar w:fldCharType="separate"/>
      </w:r>
      <w:r w:rsidRPr="00133D13">
        <w:rPr>
          <w:rFonts w:ascii="Arial" w:hAnsi="Arial" w:cs="Arial"/>
        </w:rPr>
        <w:t>(M. A. Beaumont et al., 2002)</w:t>
      </w:r>
      <w:r w:rsidRPr="00133D13">
        <w:rPr>
          <w:rFonts w:ascii="Arial" w:hAnsi="Arial" w:cs="Arial"/>
        </w:rPr>
        <w:fldChar w:fldCharType="end"/>
      </w:r>
      <w:r w:rsidRPr="00133D13">
        <w:rPr>
          <w:rFonts w:ascii="Arial" w:hAnsi="Arial" w:cs="Arial"/>
        </w:rPr>
        <w:t>.</w:t>
      </w:r>
    </w:p>
    <w:p w14:paraId="0A0BCB6A" w14:textId="77777777" w:rsidR="001E57AB" w:rsidRPr="00133D13" w:rsidRDefault="001E57AB" w:rsidP="001E57AB">
      <w:pPr>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01874D6C" w14:textId="77777777" w:rsidR="001E57AB" w:rsidRPr="00133D13" w:rsidRDefault="001E57AB" w:rsidP="001E57AB">
      <w:pPr>
        <w:jc w:val="both"/>
        <w:rPr>
          <w:rFonts w:ascii="Arial" w:hAnsi="Arial" w:cs="Arial"/>
        </w:rPr>
      </w:pPr>
      <w:r w:rsidRPr="00133D13">
        <w:rPr>
          <w:rFonts w:ascii="Arial" w:hAnsi="Arial" w:cs="Arial"/>
        </w:rPr>
        <w:t xml:space="preserve">However, models in population genomics often possess a complexity that renders the likelihood intractable, meaning the explicit evaluation of the likelihood function is impossible. Approximate Bayesian Computation, or ABC, presents an elegant solution to this problem by simulating, according to a mathematical model which implicitly defines the likelihood, an approximation of this likelihood using model parameters sampled from the prior, thereby generating the joint distribution between the likelihood and the prior and side-stepping the mathematically intensive step of explicit likelihood evaluation </w:t>
      </w:r>
      <w:r w:rsidRPr="00133D13">
        <w:rPr>
          <w:rFonts w:ascii="Arial" w:hAnsi="Arial" w:cs="Arial"/>
        </w:rPr>
        <w:fldChar w:fldCharType="begin"/>
      </w:r>
      <w:r w:rsidRPr="00133D13">
        <w:rPr>
          <w:rFonts w:ascii="Arial" w:hAnsi="Arial" w:cs="Arial"/>
        </w:rPr>
        <w:instrText xml:space="preserve"> ADDIN ZOTERO_ITEM CSL_CITATION {"citationID":"hQPXhOA6","properties":{"formattedCitation":"(M. A. Beaumont &amp; Rannala, 2004)","plainCitation":"(M. A. 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 A."},{"family":"Rannala","given":"B."}],"issued":{"date-parts":[["2004"]]}}}],"schema":"https://github.com/citation-style-language/schema/raw/master/csl-citation.json"} </w:instrText>
      </w:r>
      <w:r w:rsidRPr="00133D13">
        <w:rPr>
          <w:rFonts w:ascii="Arial" w:hAnsi="Arial" w:cs="Arial"/>
        </w:rPr>
        <w:fldChar w:fldCharType="separate"/>
      </w:r>
      <w:r w:rsidRPr="00133D13">
        <w:rPr>
          <w:rFonts w:ascii="Arial" w:hAnsi="Arial" w:cs="Arial"/>
        </w:rPr>
        <w:t xml:space="preserve">(M. A. Beaumont &amp; </w:t>
      </w:r>
      <w:proofErr w:type="spellStart"/>
      <w:r w:rsidRPr="00133D13">
        <w:rPr>
          <w:rFonts w:ascii="Arial" w:hAnsi="Arial" w:cs="Arial"/>
        </w:rPr>
        <w:t>Rannala</w:t>
      </w:r>
      <w:proofErr w:type="spellEnd"/>
      <w:r w:rsidRPr="00133D13">
        <w:rPr>
          <w:rFonts w:ascii="Arial" w:hAnsi="Arial" w:cs="Arial"/>
        </w:rPr>
        <w:t>, 2004)</w:t>
      </w:r>
      <w:r w:rsidRPr="00133D13">
        <w:rPr>
          <w:rFonts w:ascii="Arial" w:hAnsi="Arial" w:cs="Arial"/>
        </w:rPr>
        <w:fldChar w:fldCharType="end"/>
      </w:r>
      <w:r w:rsidRPr="00133D13">
        <w:rPr>
          <w:rFonts w:ascii="Arial" w:hAnsi="Arial" w:cs="Arial"/>
        </w:rPr>
        <w:t>. As highly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3EB1C648" w14:textId="77777777" w:rsidR="001E57AB" w:rsidRPr="00133D13" w:rsidRDefault="001E57AB" w:rsidP="001E57AB">
      <w:pPr>
        <w:jc w:val="both"/>
        <w:rPr>
          <w:rFonts w:ascii="Arial" w:hAnsi="Arial" w:cs="Arial"/>
        </w:rPr>
      </w:pPr>
    </w:p>
    <w:p w14:paraId="45108BC7" w14:textId="77777777" w:rsidR="001E57AB" w:rsidRPr="00133D13" w:rsidRDefault="001E57AB" w:rsidP="001E57AB">
      <w:pPr>
        <w:jc w:val="both"/>
        <w:rPr>
          <w:rFonts w:ascii="Arial" w:hAnsi="Arial" w:cs="Arial"/>
        </w:rPr>
      </w:pPr>
      <w:r w:rsidRPr="00133D13">
        <w:rPr>
          <w:rFonts w:ascii="Arial" w:hAnsi="Arial" w:cs="Arial"/>
        </w:rPr>
        <w:t xml:space="preserve">For models of population genomics, simulation tools that can generate this likelihood have been in constant development for many years and are becoming widespread within the field. The ‘Wright-Fisher model’ and ‘Coalescent theory’ are mechanistic models describing the genealogy of a population of individuals, and underpin all simulators of this nature </w:t>
      </w:r>
      <w:r w:rsidRPr="00133D13">
        <w:rPr>
          <w:rFonts w:ascii="Arial" w:hAnsi="Arial" w:cs="Arial"/>
        </w:rPr>
        <w:fldChar w:fldCharType="begin"/>
      </w:r>
      <w:r w:rsidRPr="00133D13">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Pr="00133D13">
        <w:rPr>
          <w:rFonts w:ascii="Arial" w:hAnsi="Arial" w:cs="Arial"/>
        </w:rPr>
        <w:fldChar w:fldCharType="separate"/>
      </w:r>
      <w:r w:rsidRPr="00133D13">
        <w:rPr>
          <w:rFonts w:ascii="Arial" w:hAnsi="Arial" w:cs="Arial"/>
        </w:rPr>
        <w:t>(Barroso et al., 2020; Hudson, 2002; Kingman, 1982)</w:t>
      </w:r>
      <w:r w:rsidRPr="00133D13">
        <w:rPr>
          <w:rFonts w:ascii="Arial" w:hAnsi="Arial" w:cs="Arial"/>
        </w:rPr>
        <w:fldChar w:fldCharType="end"/>
      </w:r>
      <w:r w:rsidRPr="00133D13">
        <w:rPr>
          <w:rFonts w:ascii="Arial" w:hAnsi="Arial" w:cs="Arial"/>
        </w:rPr>
        <w:t xml:space="preserve">. The main applications of these simulations are in evaluating population genomics methods, investigating scenarios of evolution, and simulation-based inference </w:t>
      </w:r>
      <w:r w:rsidRPr="00133D13">
        <w:rPr>
          <w:rFonts w:ascii="Arial" w:hAnsi="Arial" w:cs="Arial"/>
        </w:rPr>
        <w:fldChar w:fldCharType="begin"/>
      </w:r>
      <w:r w:rsidRPr="00133D13">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Pr="00133D13">
        <w:rPr>
          <w:rFonts w:ascii="Arial" w:hAnsi="Arial" w:cs="Arial"/>
        </w:rPr>
        <w:fldChar w:fldCharType="separate"/>
      </w:r>
      <w:r w:rsidRPr="00133D13">
        <w:rPr>
          <w:rFonts w:ascii="Arial" w:hAnsi="Arial" w:cs="Arial"/>
        </w:rPr>
        <w:t>(Hoban, 2014)</w:t>
      </w:r>
      <w:r w:rsidRPr="00133D13">
        <w:rPr>
          <w:rFonts w:ascii="Arial" w:hAnsi="Arial" w:cs="Arial"/>
        </w:rPr>
        <w:fldChar w:fldCharType="end"/>
      </w:r>
      <w:r w:rsidRPr="00133D13">
        <w:rPr>
          <w:rFonts w:ascii="Arial" w:hAnsi="Arial" w:cs="Arial"/>
        </w:rPr>
        <w:t xml:space="preserve">. Since their arrival, these simulators have improved massively in their efficiency and scope of possible models, which has allowed for increasingly complex analyses </w:t>
      </w:r>
      <w:r w:rsidRPr="00133D13">
        <w:rPr>
          <w:rFonts w:ascii="Arial" w:hAnsi="Arial" w:cs="Arial"/>
        </w:rPr>
        <w:fldChar w:fldCharType="begin"/>
      </w:r>
      <w:r w:rsidRPr="00133D13">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Pr="00133D13">
        <w:rPr>
          <w:rFonts w:ascii="Arial" w:hAnsi="Arial" w:cs="Arial"/>
        </w:rPr>
        <w:fldChar w:fldCharType="separate"/>
      </w:r>
      <w:r w:rsidRPr="00133D13">
        <w:rPr>
          <w:rFonts w:ascii="Arial" w:hAnsi="Arial" w:cs="Arial"/>
        </w:rPr>
        <w:t>(Peng et al., 2015)</w:t>
      </w:r>
      <w:r w:rsidRPr="00133D13">
        <w:rPr>
          <w:rFonts w:ascii="Arial" w:hAnsi="Arial" w:cs="Arial"/>
        </w:rPr>
        <w:fldChar w:fldCharType="end"/>
      </w:r>
      <w:r w:rsidRPr="00133D13">
        <w:rPr>
          <w:rFonts w:ascii="Arial" w:hAnsi="Arial" w:cs="Arial"/>
        </w:rPr>
        <w:t>.</w:t>
      </w:r>
    </w:p>
    <w:p w14:paraId="26CF2B82" w14:textId="77777777" w:rsidR="001E57AB" w:rsidRPr="00133D13" w:rsidRDefault="001E57AB" w:rsidP="001E57AB">
      <w:pPr>
        <w:jc w:val="both"/>
        <w:rPr>
          <w:rFonts w:ascii="Arial" w:hAnsi="Arial" w:cs="Arial"/>
        </w:rPr>
      </w:pPr>
    </w:p>
    <w:p w14:paraId="74C4E860" w14:textId="77777777" w:rsidR="001E57AB" w:rsidRPr="00133D13" w:rsidRDefault="001E57AB" w:rsidP="001E57AB">
      <w:pPr>
        <w:jc w:val="both"/>
        <w:rPr>
          <w:rFonts w:ascii="Arial" w:hAnsi="Arial" w:cs="Arial"/>
        </w:rPr>
      </w:pPr>
      <w:r w:rsidRPr="00133D13">
        <w:rPr>
          <w:rFonts w:ascii="Arial" w:hAnsi="Arial" w:cs="Arial"/>
        </w:rPr>
        <w:t xml:space="preserve">In ABC, the posterior is traditionally estimated by use of a rejection algorithm, which involves rejecting data that is not within a tolerance of the observed data and then weighting or </w:t>
      </w:r>
      <w:r w:rsidRPr="00133D13">
        <w:rPr>
          <w:rFonts w:ascii="Arial" w:hAnsi="Arial" w:cs="Arial"/>
        </w:rPr>
        <w:lastRenderedPageBreak/>
        <w:t xml:space="preserve">adjusting this approximate posterior towards the observed data </w:t>
      </w:r>
      <w:r w:rsidRPr="00133D13">
        <w:rPr>
          <w:rFonts w:ascii="Arial" w:hAnsi="Arial" w:cs="Arial"/>
        </w:rPr>
        <w:fldChar w:fldCharType="begin"/>
      </w:r>
      <w:r w:rsidRPr="00133D13">
        <w:rPr>
          <w:rFonts w:ascii="Arial" w:hAnsi="Arial" w:cs="Arial"/>
        </w:rPr>
        <w:instrText xml:space="preserve"> ADDIN ZOTERO_ITEM CSL_CITATION {"citationID":"9Oe126UF","properties":{"formattedCitation":"(M. A. Beaumont &amp; Rannala, 2004)","plainCitation":"(M. A. 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 A."},{"family":"Rannala","given":"B."}],"issued":{"date-parts":[["2004"]]}}}],"schema":"https://github.com/citation-style-language/schema/raw/master/csl-citation.json"} </w:instrText>
      </w:r>
      <w:r w:rsidRPr="00133D13">
        <w:rPr>
          <w:rFonts w:ascii="Arial" w:hAnsi="Arial" w:cs="Arial"/>
        </w:rPr>
        <w:fldChar w:fldCharType="separate"/>
      </w:r>
      <w:r w:rsidRPr="00133D13">
        <w:rPr>
          <w:rFonts w:ascii="Arial" w:hAnsi="Arial" w:cs="Arial"/>
        </w:rPr>
        <w:t xml:space="preserve">(M. A. Beaumont &amp; </w:t>
      </w:r>
      <w:proofErr w:type="spellStart"/>
      <w:r w:rsidRPr="00133D13">
        <w:rPr>
          <w:rFonts w:ascii="Arial" w:hAnsi="Arial" w:cs="Arial"/>
        </w:rPr>
        <w:t>Rannala</w:t>
      </w:r>
      <w:proofErr w:type="spellEnd"/>
      <w:r w:rsidRPr="00133D13">
        <w:rPr>
          <w:rFonts w:ascii="Arial" w:hAnsi="Arial" w:cs="Arial"/>
        </w:rPr>
        <w:t>, 2004)</w:t>
      </w:r>
      <w:r w:rsidRPr="00133D13">
        <w:rPr>
          <w:rFonts w:ascii="Arial" w:hAnsi="Arial" w:cs="Arial"/>
        </w:rPr>
        <w:fldChar w:fldCharType="end"/>
      </w:r>
      <w:r w:rsidRPr="00133D13">
        <w:rPr>
          <w:rFonts w:ascii="Arial" w:hAnsi="Arial" w:cs="Arial"/>
        </w:rPr>
        <w:t xml:space="preserve">. Sequential Neural Posterior Estimation (SNPE) harnesses the flexibility of neural networks to carry out this step in the analysis and makes inferences based on all the simulated data without the need for rejection </w:t>
      </w:r>
      <w:r w:rsidRPr="00133D13">
        <w:rPr>
          <w:rFonts w:ascii="Arial" w:hAnsi="Arial" w:cs="Arial"/>
        </w:rPr>
        <w:fldChar w:fldCharType="begin"/>
      </w:r>
      <w:r w:rsidRPr="00133D13">
        <w:rPr>
          <w:rFonts w:ascii="Arial" w:hAnsi="Arial" w:cs="Arial"/>
        </w:rPr>
        <w:instrText xml:space="preserve"> ADDIN ZOTERO_ITEM CSL_CITATION {"citationID":"HgAiwbdu","properties":{"formattedCitation":"(Ward,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Pr="00133D13">
        <w:rPr>
          <w:rFonts w:ascii="Arial" w:hAnsi="Arial" w:cs="Arial"/>
        </w:rPr>
        <w:fldChar w:fldCharType="separate"/>
      </w:r>
      <w:r w:rsidRPr="00133D13">
        <w:rPr>
          <w:rFonts w:ascii="Arial" w:hAnsi="Arial" w:cs="Arial"/>
        </w:rPr>
        <w:t>(Ward, 2024)</w:t>
      </w:r>
      <w:r w:rsidRPr="00133D13">
        <w:rPr>
          <w:rFonts w:ascii="Arial" w:hAnsi="Arial" w:cs="Arial"/>
        </w:rPr>
        <w:fldChar w:fldCharType="end"/>
      </w:r>
      <w:r w:rsidRPr="00133D13">
        <w:rPr>
          <w:rFonts w:ascii="Arial" w:hAnsi="Arial" w:cs="Arial"/>
        </w:rPr>
        <w:t xml:space="preserve">. In this study we use normalising flows, one of the multiple variants of SNPE, to handle density estimation and sampling. 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Pr="00133D13">
        <w:rPr>
          <w:rFonts w:ascii="Arial" w:hAnsi="Arial" w:cs="Arial"/>
        </w:rPr>
        <w:fldChar w:fldCharType="begin"/>
      </w:r>
      <w:r w:rsidRPr="00133D13">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Papamakarios</w:t>
      </w:r>
      <w:proofErr w:type="spellEnd"/>
      <w:r w:rsidRPr="00133D13">
        <w:rPr>
          <w:rFonts w:ascii="Arial" w:hAnsi="Arial" w:cs="Arial"/>
        </w:rPr>
        <w:t xml:space="preserve"> et al., 2021)</w:t>
      </w:r>
      <w:r w:rsidRPr="00133D13">
        <w:rPr>
          <w:rFonts w:ascii="Arial" w:hAnsi="Arial" w:cs="Arial"/>
        </w:rPr>
        <w:fldChar w:fldCharType="end"/>
      </w:r>
      <w:r w:rsidRPr="00133D13">
        <w:rPr>
          <w:rFonts w:ascii="Arial" w:hAnsi="Arial" w:cs="Arial"/>
        </w:rPr>
        <w:t>. These learned transformations can be conditioned using observed data to obtain samples from the posterior distribution that are consistent with our observed data. If carried out sequentially, SNPE can make robust inferences using relatively little simulated data when compared to ABC, as sequential simulations are sampled from the previous rounds posterior, providing a narrower posterior distribution with each round. For studies of large populations over a long time, which often have very long simulation runtimes, this is extremely important. The principal aim of this project was to develop a versatile and flexible inference framework using SNPE with simulated data, that can be applied to a range of population genetics scenarios.</w:t>
      </w:r>
    </w:p>
    <w:p w14:paraId="41139606" w14:textId="77777777" w:rsidR="001E57AB" w:rsidRPr="00133D13" w:rsidRDefault="001E57AB" w:rsidP="001E57AB">
      <w:pPr>
        <w:jc w:val="both"/>
        <w:rPr>
          <w:rFonts w:ascii="Arial" w:hAnsi="Arial" w:cs="Arial"/>
        </w:rPr>
      </w:pPr>
    </w:p>
    <w:p w14:paraId="276F346E" w14:textId="77777777" w:rsidR="001E57AB" w:rsidRPr="00133D13" w:rsidRDefault="001E57AB" w:rsidP="001E57AB">
      <w:pPr>
        <w:jc w:val="both"/>
        <w:rPr>
          <w:rFonts w:ascii="Arial" w:hAnsi="Arial" w:cs="Arial"/>
        </w:rPr>
      </w:pPr>
      <w:r w:rsidRPr="00133D13">
        <w:rPr>
          <w:rFonts w:ascii="Arial" w:hAnsi="Arial" w:cs="Arial"/>
          <w:i/>
          <w:iCs/>
        </w:rPr>
        <w:t xml:space="preserve">Felis </w:t>
      </w:r>
      <w:proofErr w:type="spellStart"/>
      <w:r w:rsidRPr="00133D13">
        <w:rPr>
          <w:rFonts w:ascii="Arial" w:hAnsi="Arial" w:cs="Arial"/>
          <w:i/>
          <w:iCs/>
        </w:rPr>
        <w:t>silvestris</w:t>
      </w:r>
      <w:proofErr w:type="spellEnd"/>
      <w:r w:rsidRPr="00133D13">
        <w:rPr>
          <w:rFonts w:ascii="Arial" w:hAnsi="Arial" w:cs="Arial"/>
        </w:rPr>
        <w:t>, the European wildcat, is a species of wildcat native to many parts of continental Europe and Scotland. Due to decreased habitat range and population size, these wildcats can hybridize with feral domestic cats (</w:t>
      </w:r>
      <w:r w:rsidRPr="00133D13">
        <w:rPr>
          <w:rFonts w:ascii="Arial" w:hAnsi="Arial" w:cs="Arial"/>
          <w:i/>
          <w:iCs/>
        </w:rPr>
        <w:t>F. catus</w:t>
      </w:r>
      <w:r w:rsidRPr="00133D13">
        <w:rPr>
          <w:rFonts w:ascii="Arial" w:hAnsi="Arial" w:cs="Arial"/>
        </w:rPr>
        <w:t xml:space="preserve">) which has resulted in high levels of domestic cat genetic material in some populations </w:t>
      </w:r>
      <w:r w:rsidRPr="00133D13">
        <w:rPr>
          <w:rFonts w:ascii="Arial" w:hAnsi="Arial" w:cs="Arial"/>
        </w:rPr>
        <w:fldChar w:fldCharType="begin"/>
      </w:r>
      <w:r w:rsidRPr="00133D13">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Pr="00133D13">
        <w:rPr>
          <w:rFonts w:ascii="Arial" w:hAnsi="Arial" w:cs="Arial"/>
        </w:rPr>
        <w:fldChar w:fldCharType="separate"/>
      </w:r>
      <w:r w:rsidRPr="00133D13">
        <w:rPr>
          <w:rFonts w:ascii="Arial" w:hAnsi="Arial" w:cs="Arial"/>
        </w:rPr>
        <w:t>(Yamaguchi et al., 2015)</w:t>
      </w:r>
      <w:r w:rsidRPr="00133D13">
        <w:rPr>
          <w:rFonts w:ascii="Arial" w:hAnsi="Arial" w:cs="Arial"/>
        </w:rPr>
        <w:fldChar w:fldCharType="end"/>
      </w:r>
      <w:r w:rsidRPr="00133D13">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the other . One population which suffers from extensive hybridization with domestic cats is the Scottish wildcat, which some have described as unviable and on the verge of eradication </w:t>
      </w:r>
      <w:r w:rsidRPr="00133D13">
        <w:rPr>
          <w:rFonts w:ascii="Arial" w:hAnsi="Arial" w:cs="Arial"/>
        </w:rPr>
        <w:fldChar w:fldCharType="begin"/>
      </w:r>
      <w:r w:rsidRPr="00133D13">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Breitenmoser</w:t>
      </w:r>
      <w:proofErr w:type="spellEnd"/>
      <w:r w:rsidRPr="00133D13">
        <w:rPr>
          <w:rFonts w:ascii="Arial" w:hAnsi="Arial" w:cs="Arial"/>
        </w:rPr>
        <w:t xml:space="preserve"> et al., 2019)</w:t>
      </w:r>
      <w:r w:rsidRPr="00133D13">
        <w:rPr>
          <w:rFonts w:ascii="Arial" w:hAnsi="Arial" w:cs="Arial"/>
        </w:rPr>
        <w:fldChar w:fldCharType="end"/>
      </w:r>
      <w:r w:rsidRPr="00133D13">
        <w:rPr>
          <w:rFonts w:ascii="Arial" w:hAnsi="Arial" w:cs="Arial"/>
        </w:rPr>
        <w:t xml:space="preserve">. This hybridisation has been driven by years of anthropogenic persecution and habitat destruction, and forces of selection such as disease have increased the rate of introgression </w:t>
      </w:r>
      <w:r w:rsidRPr="00133D13">
        <w:rPr>
          <w:rFonts w:ascii="Arial" w:hAnsi="Arial" w:cs="Arial"/>
        </w:rPr>
        <w:fldChar w:fldCharType="begin"/>
      </w:r>
      <w:r w:rsidRPr="00133D13">
        <w:rPr>
          <w:rFonts w:ascii="Arial" w:hAnsi="Arial" w:cs="Arial"/>
        </w:rPr>
        <w:instrText xml:space="preserve"> ADDIN ZOTERO_ITEM CSL_CITATION {"citationID":"AoblcQSV","properties":{"formattedCitation":"(M. Beaumont et al., 2001; Howard-McCombe et al., 2023)","plainCitation":"(M. 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Pr="00133D13">
        <w:rPr>
          <w:rFonts w:ascii="Arial" w:hAnsi="Arial" w:cs="Arial"/>
        </w:rPr>
        <w:fldChar w:fldCharType="separate"/>
      </w:r>
      <w:r w:rsidRPr="00133D13">
        <w:rPr>
          <w:rFonts w:ascii="Arial" w:hAnsi="Arial" w:cs="Arial"/>
        </w:rPr>
        <w:t>(M. Beaumont et al., 2001; Howard-McCombe et al., 2023)</w:t>
      </w:r>
      <w:r w:rsidRPr="00133D13">
        <w:rPr>
          <w:rFonts w:ascii="Arial" w:hAnsi="Arial" w:cs="Arial"/>
        </w:rPr>
        <w:fldChar w:fldCharType="end"/>
      </w:r>
      <w:r w:rsidRPr="00133D13">
        <w:rPr>
          <w:rFonts w:ascii="Arial" w:hAnsi="Arial" w:cs="Arial"/>
        </w:rPr>
        <w:t xml:space="preserve">. To conserve the species and protect genetically pure individuals, a captive population of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was founded with the aim of breeding and releasing pure individuals into the wild. However, even individuals in captivity have high levels of hybridisation and the rescue of this species remains a challenge. The second aim of this project is to use SNPE to infer a demographic model describing the flow of genetic material from </w:t>
      </w:r>
      <w:r w:rsidRPr="00133D13">
        <w:rPr>
          <w:rFonts w:ascii="Arial" w:hAnsi="Arial" w:cs="Arial"/>
          <w:i/>
          <w:iCs/>
        </w:rPr>
        <w:t>F. catus</w:t>
      </w:r>
      <w:r w:rsidRPr="00133D13">
        <w:rPr>
          <w:rFonts w:ascii="Arial" w:hAnsi="Arial" w:cs="Arial"/>
        </w:rPr>
        <w:t xml:space="preserve"> to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wildcat evolution more broadly. Successfully inferring the extent of this hybridisation would </w:t>
      </w:r>
      <w:r w:rsidRPr="00133D13">
        <w:rPr>
          <w:rFonts w:ascii="Arial" w:hAnsi="Arial" w:cs="Arial"/>
        </w:rPr>
        <w:lastRenderedPageBreak/>
        <w:t>provide useful information to assist in conservation efforts and the model would support our wider understanding of wildcats.</w:t>
      </w:r>
    </w:p>
    <w:p w14:paraId="703B280A" w14:textId="77777777" w:rsidR="001E57AB" w:rsidRPr="00133D13" w:rsidRDefault="001E57AB" w:rsidP="001E57AB">
      <w:pPr>
        <w:jc w:val="both"/>
        <w:rPr>
          <w:rFonts w:ascii="Arial" w:hAnsi="Arial" w:cs="Arial"/>
        </w:rPr>
      </w:pPr>
    </w:p>
    <w:p w14:paraId="287BFDCC" w14:textId="77777777" w:rsidR="001E57AB" w:rsidRPr="00133D13" w:rsidRDefault="001E57AB" w:rsidP="001E57AB">
      <w:pPr>
        <w:jc w:val="both"/>
        <w:rPr>
          <w:rFonts w:ascii="Arial" w:hAnsi="Arial" w:cs="Arial"/>
        </w:rPr>
      </w:pPr>
      <w:r w:rsidRPr="00133D13">
        <w:rPr>
          <w:rFonts w:ascii="Arial" w:hAnsi="Arial" w:cs="Arial"/>
        </w:rPr>
        <w:t xml:space="preserve">Previous studies similar to ours have used an ABC framework with a three-population model and reduced-representation sequencing data to investigate Scottish wildcat hybridisation, using the forward-time simulator </w:t>
      </w:r>
      <w:proofErr w:type="spellStart"/>
      <w:r w:rsidRPr="00133D13">
        <w:rPr>
          <w:rFonts w:ascii="Arial" w:hAnsi="Arial" w:cs="Arial"/>
        </w:rPr>
        <w:t>SLiM</w:t>
      </w:r>
      <w:proofErr w:type="spellEnd"/>
      <w:r w:rsidRPr="00133D13">
        <w:rPr>
          <w:rFonts w:ascii="Arial" w:hAnsi="Arial" w:cs="Arial"/>
        </w:rPr>
        <w:t xml:space="preserve"> to simulate 500 generations of recent demography for wildcat cats, Scottish wildcats and a captive population </w:t>
      </w:r>
      <w:r w:rsidRPr="00133D13">
        <w:rPr>
          <w:rFonts w:ascii="Arial" w:hAnsi="Arial" w:cs="Arial"/>
          <w:noProof/>
        </w:rPr>
        <w:fldChar w:fldCharType="begin"/>
      </w:r>
      <w:r w:rsidRPr="00133D13">
        <w:rPr>
          <w:rFonts w:ascii="Arial" w:hAnsi="Arial" w:cs="Arial"/>
          <w:noProof/>
        </w:rPr>
        <w:instrText xml:space="preserve"> ADDIN ZOTERO_ITEM CSL_CITATION {"citationID":"3GJYdlmW","properties":{"formattedCitation":"(Haller &amp; Messer, 2019; Howard-McCombe et al., 2021)","plainCitation":"(Haller &amp; Messer, 2019; Howard-McCombe et al., 2021)","noteIndex":0},"citationItems":[{"id":11688,"uris":["http://zotero.org/users/14220656/items/FT8R6799"],"itemData":{"id":11688,"type":"article-journal","abstract":"With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Pr="00133D13">
        <w:rPr>
          <w:rFonts w:ascii="Arial" w:hAnsi="Arial" w:cs="Arial"/>
          <w:noProof/>
        </w:rPr>
        <w:fldChar w:fldCharType="separate"/>
      </w:r>
      <w:r w:rsidRPr="00133D13">
        <w:rPr>
          <w:rFonts w:ascii="Arial" w:hAnsi="Arial" w:cs="Arial"/>
        </w:rPr>
        <w:t>(Haller &amp; Messer, 2019; Howard-McCombe et al., 2021)</w:t>
      </w:r>
      <w:r w:rsidRPr="00133D13">
        <w:rPr>
          <w:rFonts w:ascii="Arial" w:hAnsi="Arial" w:cs="Arial"/>
          <w:noProof/>
        </w:rPr>
        <w:fldChar w:fldCharType="end"/>
      </w:r>
      <w:r w:rsidRPr="00133D13">
        <w:rPr>
          <w:rFonts w:ascii="Arial" w:hAnsi="Arial" w:cs="Arial"/>
        </w:rPr>
        <w:t xml:space="preserve">. A subsequent study optimized this ABC framework for a more detailed form of the same three-population model, this time using a combination of </w:t>
      </w:r>
      <w:proofErr w:type="spellStart"/>
      <w:r w:rsidRPr="00133D13">
        <w:rPr>
          <w:rFonts w:ascii="Arial" w:hAnsi="Arial" w:cs="Arial"/>
        </w:rPr>
        <w:t>SLiM</w:t>
      </w:r>
      <w:proofErr w:type="spellEnd"/>
      <w:r w:rsidRPr="00133D13">
        <w:rPr>
          <w:rFonts w:ascii="Arial" w:hAnsi="Arial" w:cs="Arial"/>
        </w:rPr>
        <w:t xml:space="preserve"> and a coalescent simulator, </w:t>
      </w:r>
      <w:proofErr w:type="spellStart"/>
      <w:r w:rsidRPr="00133D13">
        <w:rPr>
          <w:rFonts w:ascii="Arial" w:hAnsi="Arial" w:cs="Arial"/>
        </w:rPr>
        <w:t>msprime</w:t>
      </w:r>
      <w:proofErr w:type="spellEnd"/>
      <w:r w:rsidRPr="00133D13">
        <w:rPr>
          <w:rFonts w:ascii="Arial" w:hAnsi="Arial" w:cs="Arial"/>
        </w:rPr>
        <w:t xml:space="preserve"> </w:t>
      </w:r>
      <w:r w:rsidRPr="00133D13">
        <w:rPr>
          <w:rFonts w:ascii="Arial" w:hAnsi="Arial" w:cs="Arial"/>
        </w:rPr>
        <w:fldChar w:fldCharType="begin"/>
      </w:r>
      <w:r w:rsidRPr="00133D13">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Baumdicker</w:t>
      </w:r>
      <w:proofErr w:type="spellEnd"/>
      <w:r w:rsidRPr="00133D13">
        <w:rPr>
          <w:rFonts w:ascii="Arial" w:hAnsi="Arial" w:cs="Arial"/>
        </w:rPr>
        <w:t xml:space="preserve"> et al., 2022)</w:t>
      </w:r>
      <w:r w:rsidRPr="00133D13">
        <w:rPr>
          <w:rFonts w:ascii="Arial" w:hAnsi="Arial" w:cs="Arial"/>
        </w:rPr>
        <w:fldChar w:fldCharType="end"/>
      </w:r>
      <w:r w:rsidRPr="00133D13">
        <w:rPr>
          <w:rFonts w:ascii="Arial" w:hAnsi="Arial" w:cs="Arial"/>
        </w:rPr>
        <w:t xml:space="preserve">, to model the demographic history of the three populations from the divergence of wildcats and European wildcats to the present </w:t>
      </w:r>
      <w:r w:rsidRPr="00133D13">
        <w:rPr>
          <w:rFonts w:ascii="Arial" w:hAnsi="Arial" w:cs="Arial"/>
        </w:rPr>
        <w:fldChar w:fldCharType="begin"/>
      </w:r>
      <w:r w:rsidRPr="00133D13">
        <w:rPr>
          <w:rFonts w:ascii="Arial" w:hAnsi="Arial" w:cs="Arial"/>
        </w:rPr>
        <w:instrText xml:space="preserve"> ADDIN ZOTERO_ITEM CSL_CITATION {"citationID":"7qR2mXVM","properties":{"formattedCitation":"(Ward,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Pr="00133D13">
        <w:rPr>
          <w:rFonts w:ascii="Arial" w:hAnsi="Arial" w:cs="Arial"/>
        </w:rPr>
        <w:fldChar w:fldCharType="separate"/>
      </w:r>
      <w:r w:rsidRPr="00133D13">
        <w:rPr>
          <w:rFonts w:ascii="Arial" w:hAnsi="Arial" w:cs="Arial"/>
        </w:rPr>
        <w:t>(Ward, 2021)</w:t>
      </w:r>
      <w:r w:rsidRPr="00133D13">
        <w:rPr>
          <w:rFonts w:ascii="Arial" w:hAnsi="Arial" w:cs="Arial"/>
        </w:rPr>
        <w:fldChar w:fldCharType="end"/>
      </w:r>
      <w:r w:rsidRPr="00133D13">
        <w:rPr>
          <w:rFonts w:ascii="Arial" w:hAnsi="Arial" w:cs="Arial"/>
        </w:rPr>
        <w:t xml:space="preserve">. This coupled simulation approach was used in our study and will be covered in more detail in the methods section. SNPE is a relatively recently developed tool in the field of statistics and is not yet widely used in scientific disciplines such as population genomics. Most studies that have used this method so far have investigated topics within subjects such as neuroscience </w:t>
      </w:r>
      <w:r w:rsidRPr="00133D13">
        <w:rPr>
          <w:rFonts w:ascii="Arial" w:hAnsi="Arial" w:cs="Arial"/>
          <w:noProof/>
        </w:rPr>
        <w:fldChar w:fldCharType="begin"/>
      </w:r>
      <w:r w:rsidRPr="00133D13">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Pr="00133D13">
        <w:rPr>
          <w:rFonts w:ascii="Arial" w:hAnsi="Arial" w:cs="Arial"/>
          <w:noProof/>
        </w:rPr>
        <w:fldChar w:fldCharType="separate"/>
      </w:r>
      <w:r w:rsidRPr="00133D13">
        <w:rPr>
          <w:rFonts w:ascii="Arial" w:hAnsi="Arial" w:cs="Arial"/>
        </w:rPr>
        <w:t xml:space="preserve">(Gonçalves et al., 2020; </w:t>
      </w:r>
      <w:proofErr w:type="spellStart"/>
      <w:r w:rsidRPr="00133D13">
        <w:rPr>
          <w:rFonts w:ascii="Arial" w:hAnsi="Arial" w:cs="Arial"/>
        </w:rPr>
        <w:t>Groschner</w:t>
      </w:r>
      <w:proofErr w:type="spellEnd"/>
      <w:r w:rsidRPr="00133D13">
        <w:rPr>
          <w:rFonts w:ascii="Arial" w:hAnsi="Arial" w:cs="Arial"/>
        </w:rPr>
        <w:t xml:space="preserve"> et al., 2022)</w:t>
      </w:r>
      <w:r w:rsidRPr="00133D13">
        <w:rPr>
          <w:rFonts w:ascii="Arial" w:hAnsi="Arial" w:cs="Arial"/>
          <w:noProof/>
        </w:rPr>
        <w:fldChar w:fldCharType="end"/>
      </w:r>
      <w:r w:rsidRPr="00133D13">
        <w:rPr>
          <w:rFonts w:ascii="Arial" w:hAnsi="Arial" w:cs="Arial"/>
          <w:noProof/>
        </w:rPr>
        <w:t xml:space="preserve"> </w:t>
      </w:r>
      <w:r w:rsidRPr="00133D13">
        <w:rPr>
          <w:rFonts w:ascii="Arial" w:hAnsi="Arial" w:cs="Arial"/>
        </w:rPr>
        <w:t xml:space="preserve">and physics </w:t>
      </w:r>
      <w:r w:rsidRPr="00133D13">
        <w:rPr>
          <w:rFonts w:ascii="Arial" w:hAnsi="Arial" w:cs="Arial"/>
          <w:noProof/>
        </w:rPr>
        <w:fldChar w:fldCharType="begin"/>
      </w:r>
      <w:r w:rsidRPr="00133D13">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Pr="00133D13">
        <w:rPr>
          <w:rFonts w:ascii="Arial" w:hAnsi="Arial" w:cs="Arial"/>
          <w:noProof/>
        </w:rPr>
        <w:fldChar w:fldCharType="separate"/>
      </w:r>
      <w:r w:rsidRPr="00133D13">
        <w:rPr>
          <w:rFonts w:ascii="Arial" w:hAnsi="Arial" w:cs="Arial"/>
        </w:rPr>
        <w:t>(</w:t>
      </w:r>
      <w:proofErr w:type="spellStart"/>
      <w:r w:rsidRPr="00133D13">
        <w:rPr>
          <w:rFonts w:ascii="Arial" w:hAnsi="Arial" w:cs="Arial"/>
        </w:rPr>
        <w:t>Akhmetzhanova</w:t>
      </w:r>
      <w:proofErr w:type="spellEnd"/>
      <w:r w:rsidRPr="00133D13">
        <w:rPr>
          <w:rFonts w:ascii="Arial" w:hAnsi="Arial" w:cs="Arial"/>
        </w:rPr>
        <w:t xml:space="preserve"> et al., 2023; Furia &amp; Churchill, 2022)</w:t>
      </w:r>
      <w:r w:rsidRPr="00133D13">
        <w:rPr>
          <w:rFonts w:ascii="Arial" w:hAnsi="Arial" w:cs="Arial"/>
          <w:noProof/>
        </w:rPr>
        <w:fldChar w:fldCharType="end"/>
      </w:r>
      <w:r w:rsidRPr="00133D13">
        <w:rPr>
          <w:rFonts w:ascii="Arial" w:hAnsi="Arial" w:cs="Arial"/>
        </w:rPr>
        <w:t>. However, very few studies, if any, have tried to use this approach sequentially to infer a model of evolution in population genomics.</w:t>
      </w:r>
    </w:p>
    <w:p w14:paraId="37C43FD2" w14:textId="77777777" w:rsidR="001E57AB" w:rsidRPr="00133D13" w:rsidRDefault="001E57AB" w:rsidP="001E57AB">
      <w:pPr>
        <w:jc w:val="both"/>
        <w:rPr>
          <w:rFonts w:ascii="Arial" w:hAnsi="Arial" w:cs="Arial"/>
        </w:rPr>
      </w:pPr>
    </w:p>
    <w:p w14:paraId="7ED1246A" w14:textId="77777777" w:rsidR="001E57AB" w:rsidRPr="00133D13" w:rsidRDefault="001E57AB" w:rsidP="001E57AB">
      <w:pPr>
        <w:jc w:val="both"/>
        <w:rPr>
          <w:rFonts w:ascii="Arial" w:hAnsi="Arial" w:cs="Arial"/>
          <w:b/>
          <w:bCs/>
        </w:rPr>
      </w:pPr>
      <w:r w:rsidRPr="00133D13">
        <w:rPr>
          <w:rFonts w:ascii="Arial" w:hAnsi="Arial" w:cs="Arial"/>
          <w:b/>
          <w:bCs/>
        </w:rPr>
        <w:t>2. Methods</w:t>
      </w:r>
    </w:p>
    <w:p w14:paraId="386F0180" w14:textId="77777777" w:rsidR="001E57AB" w:rsidRPr="00133D13" w:rsidRDefault="001E57AB" w:rsidP="001E57AB">
      <w:pPr>
        <w:jc w:val="both"/>
        <w:rPr>
          <w:rFonts w:ascii="Arial" w:hAnsi="Arial" w:cs="Arial"/>
          <w:i/>
          <w:iCs/>
        </w:rPr>
      </w:pPr>
      <w:r w:rsidRPr="00133D13">
        <w:rPr>
          <w:rFonts w:ascii="Arial" w:hAnsi="Arial" w:cs="Arial"/>
          <w:i/>
          <w:iCs/>
        </w:rPr>
        <w:t>2.1. Model of wildcat demography</w:t>
      </w:r>
    </w:p>
    <w:p w14:paraId="1599633E" w14:textId="77777777" w:rsidR="001E57AB" w:rsidRPr="00133D13" w:rsidRDefault="001E57AB" w:rsidP="001E57AB">
      <w:pPr>
        <w:jc w:val="both"/>
        <w:rPr>
          <w:rFonts w:ascii="Arial" w:hAnsi="Arial" w:cs="Arial"/>
        </w:rPr>
      </w:pPr>
      <w:r w:rsidRPr="00133D13">
        <w:rPr>
          <w:rFonts w:ascii="Arial" w:hAnsi="Arial" w:cs="Arial"/>
        </w:rPr>
        <w:t xml:space="preserve">The model outline was derived from a previous study on Scottish wildcat introgression by Howard-McCombe </w:t>
      </w:r>
      <w:r w:rsidRPr="00133D13">
        <w:rPr>
          <w:rFonts w:ascii="Arial" w:hAnsi="Arial" w:cs="Arial"/>
          <w:i/>
          <w:iCs/>
        </w:rPr>
        <w:t>et al.</w:t>
      </w:r>
      <w:r w:rsidRPr="00133D13">
        <w:rPr>
          <w:rFonts w:ascii="Arial" w:hAnsi="Arial" w:cs="Arial"/>
        </w:rPr>
        <w:t xml:space="preserve"> in 2021 which defined a three-population model including domestic cats,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a captive population of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Our model (</w:t>
      </w:r>
      <w:r w:rsidRPr="00133D13">
        <w:rPr>
          <w:rFonts w:ascii="Arial" w:hAnsi="Arial" w:cs="Arial"/>
          <w:i/>
          <w:iCs/>
        </w:rPr>
        <w:t>Fig. 1</w:t>
      </w:r>
      <w:r w:rsidRPr="00133D13">
        <w:rPr>
          <w:rFonts w:ascii="Arial" w:hAnsi="Arial" w:cs="Arial"/>
        </w:rPr>
        <w:t xml:space="preserve">) is an expansion of this and features two more populations: A European population of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African wildcats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which are ancestral to domestic cats. For purposes of simulation, there are parameters for:</w:t>
      </w:r>
    </w:p>
    <w:p w14:paraId="38810FE6" w14:textId="77777777" w:rsidR="001E57AB" w:rsidRPr="00133D13" w:rsidRDefault="001E57AB" w:rsidP="001E57AB">
      <w:pPr>
        <w:pStyle w:val="ListParagraph"/>
        <w:numPr>
          <w:ilvl w:val="0"/>
          <w:numId w:val="2"/>
        </w:numPr>
        <w:spacing w:after="160"/>
        <w:jc w:val="both"/>
        <w:rPr>
          <w:rFonts w:ascii="Arial" w:hAnsi="Arial" w:cs="Arial"/>
        </w:rPr>
      </w:pPr>
      <w:r w:rsidRPr="00133D13">
        <w:rPr>
          <w:rFonts w:ascii="Arial" w:hAnsi="Arial" w:cs="Arial"/>
        </w:rPr>
        <w:t xml:space="preserve">5 modern population sizes: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xml:space="preserve"> (N</w:t>
      </w:r>
      <w:r w:rsidRPr="00133D13">
        <w:rPr>
          <w:rFonts w:ascii="Arial" w:hAnsi="Arial" w:cs="Arial"/>
          <w:vertAlign w:val="subscript"/>
        </w:rPr>
        <w:t>5</w:t>
      </w:r>
      <w:r w:rsidRPr="00133D13">
        <w:rPr>
          <w:rFonts w:ascii="Arial" w:hAnsi="Arial" w:cs="Arial"/>
        </w:rPr>
        <w:t xml:space="preserve">), Scottish </w:t>
      </w:r>
      <w:r w:rsidRPr="00133D13">
        <w:rPr>
          <w:rFonts w:ascii="Arial" w:hAnsi="Arial" w:cs="Arial"/>
          <w:i/>
          <w:iCs/>
        </w:rPr>
        <w:t>F. catus</w:t>
      </w:r>
      <w:r w:rsidRPr="00133D13">
        <w:rPr>
          <w:rFonts w:ascii="Arial" w:hAnsi="Arial" w:cs="Arial"/>
        </w:rPr>
        <w:t xml:space="preserve"> (N</w:t>
      </w:r>
      <w:r w:rsidRPr="00133D13">
        <w:rPr>
          <w:rFonts w:ascii="Arial" w:hAnsi="Arial" w:cs="Arial"/>
          <w:vertAlign w:val="subscript"/>
        </w:rPr>
        <w:t>4</w:t>
      </w:r>
      <w:r w:rsidRPr="00133D13">
        <w:rPr>
          <w:rFonts w:ascii="Arial" w:hAnsi="Arial" w:cs="Arial"/>
        </w:rPr>
        <w:t>), and European (N</w:t>
      </w:r>
      <w:r w:rsidRPr="00133D13">
        <w:rPr>
          <w:rFonts w:ascii="Arial" w:hAnsi="Arial" w:cs="Arial"/>
          <w:vertAlign w:val="subscript"/>
        </w:rPr>
        <w:t>3</w:t>
      </w:r>
      <w:r w:rsidRPr="00133D13">
        <w:rPr>
          <w:rFonts w:ascii="Arial" w:hAnsi="Arial" w:cs="Arial"/>
        </w:rPr>
        <w:t>), Scottish (N</w:t>
      </w:r>
      <w:r w:rsidRPr="00133D13">
        <w:rPr>
          <w:rFonts w:ascii="Arial" w:hAnsi="Arial" w:cs="Arial"/>
          <w:vertAlign w:val="subscript"/>
        </w:rPr>
        <w:t>2</w:t>
      </w:r>
      <w:r w:rsidRPr="00133D13">
        <w:rPr>
          <w:rFonts w:ascii="Arial" w:hAnsi="Arial" w:cs="Arial"/>
        </w:rPr>
        <w:t>), and captive Scottish (N</w:t>
      </w:r>
      <w:r w:rsidRPr="00133D13">
        <w:rPr>
          <w:rFonts w:ascii="Arial" w:hAnsi="Arial" w:cs="Arial"/>
          <w:vertAlign w:val="subscript"/>
        </w:rPr>
        <w:t>1</w:t>
      </w:r>
      <w:r w:rsidRPr="00133D13">
        <w:rPr>
          <w:rFonts w:ascii="Arial" w:hAnsi="Arial" w:cs="Arial"/>
        </w:rPr>
        <w:t xml:space="preserve">) populations of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w:t>
      </w:r>
    </w:p>
    <w:p w14:paraId="4A4BC43E" w14:textId="77777777" w:rsidR="001E57AB" w:rsidRPr="00133D13" w:rsidRDefault="001E57AB" w:rsidP="001E57AB">
      <w:pPr>
        <w:pStyle w:val="ListParagraph"/>
        <w:numPr>
          <w:ilvl w:val="0"/>
          <w:numId w:val="2"/>
        </w:numPr>
        <w:spacing w:after="160"/>
        <w:jc w:val="both"/>
        <w:rPr>
          <w:rFonts w:ascii="Arial" w:hAnsi="Arial" w:cs="Arial"/>
        </w:rPr>
      </w:pPr>
      <w:r w:rsidRPr="00133D13">
        <w:rPr>
          <w:rFonts w:ascii="Arial" w:hAnsi="Arial" w:cs="Arial"/>
        </w:rPr>
        <w:t xml:space="preserve">2 ancestral populations: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xml:space="preserve"> (N</w:t>
      </w:r>
      <w:r w:rsidRPr="00133D13">
        <w:rPr>
          <w:rFonts w:ascii="Arial" w:hAnsi="Arial" w:cs="Arial"/>
          <w:vertAlign w:val="subscript"/>
        </w:rPr>
        <w:t>7</w:t>
      </w:r>
      <w:r w:rsidRPr="00133D13">
        <w:rPr>
          <w:rFonts w:ascii="Arial" w:hAnsi="Arial" w:cs="Arial"/>
        </w:rPr>
        <w:t xml:space="preserve">) and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(N</w:t>
      </w:r>
      <w:r w:rsidRPr="00133D13">
        <w:rPr>
          <w:rFonts w:ascii="Arial" w:hAnsi="Arial" w:cs="Arial"/>
          <w:vertAlign w:val="subscript"/>
        </w:rPr>
        <w:t>6</w:t>
      </w:r>
      <w:r w:rsidRPr="00133D13">
        <w:rPr>
          <w:rFonts w:ascii="Arial" w:hAnsi="Arial" w:cs="Arial"/>
        </w:rPr>
        <w:t>).</w:t>
      </w:r>
    </w:p>
    <w:p w14:paraId="57B4689F" w14:textId="77777777" w:rsidR="001E57AB" w:rsidRPr="00133D13" w:rsidRDefault="001E57AB" w:rsidP="001E57AB">
      <w:pPr>
        <w:pStyle w:val="ListParagraph"/>
        <w:numPr>
          <w:ilvl w:val="0"/>
          <w:numId w:val="2"/>
        </w:numPr>
        <w:spacing w:after="160"/>
        <w:jc w:val="both"/>
        <w:rPr>
          <w:rFonts w:ascii="Arial" w:hAnsi="Arial" w:cs="Arial"/>
        </w:rPr>
      </w:pPr>
      <w:r w:rsidRPr="00133D13">
        <w:rPr>
          <w:rFonts w:ascii="Arial" w:hAnsi="Arial" w:cs="Arial"/>
        </w:rPr>
        <w:t xml:space="preserve">4 population divergence times representing the divergence of: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i/>
          <w:iCs/>
        </w:rPr>
        <w:t xml:space="preserve"> </w:t>
      </w:r>
      <w:r w:rsidRPr="00133D13">
        <w:rPr>
          <w:rFonts w:ascii="Arial" w:hAnsi="Arial" w:cs="Arial"/>
        </w:rPr>
        <w:t>(T</w:t>
      </w:r>
      <w:r w:rsidRPr="00133D13">
        <w:rPr>
          <w:rFonts w:ascii="Arial" w:hAnsi="Arial" w:cs="Arial"/>
          <w:vertAlign w:val="subscript"/>
        </w:rPr>
        <w:t>1</w:t>
      </w:r>
      <w:r w:rsidRPr="00133D13">
        <w:rPr>
          <w:rFonts w:ascii="Arial" w:hAnsi="Arial" w:cs="Arial"/>
        </w:rPr>
        <w:t xml:space="preserve">), </w:t>
      </w:r>
      <w:r w:rsidRPr="00133D13">
        <w:rPr>
          <w:rFonts w:ascii="Arial" w:hAnsi="Arial" w:cs="Arial"/>
          <w:i/>
          <w:iCs/>
        </w:rPr>
        <w:t xml:space="preserve">F. catus </w:t>
      </w:r>
      <w:r w:rsidRPr="00133D13">
        <w:rPr>
          <w:rFonts w:ascii="Arial" w:hAnsi="Arial" w:cs="Arial"/>
        </w:rPr>
        <w:t>(T</w:t>
      </w:r>
      <w:r w:rsidRPr="00133D13">
        <w:rPr>
          <w:rFonts w:ascii="Arial" w:hAnsi="Arial" w:cs="Arial"/>
          <w:vertAlign w:val="subscript"/>
        </w:rPr>
        <w:t>2</w:t>
      </w:r>
      <w:r w:rsidRPr="00133D13">
        <w:rPr>
          <w:rFonts w:ascii="Arial" w:hAnsi="Arial" w:cs="Arial"/>
        </w:rPr>
        <w:t xml:space="preserve">),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i/>
          <w:iCs/>
        </w:rPr>
        <w:t xml:space="preserve"> </w:t>
      </w:r>
      <w:r w:rsidRPr="00133D13">
        <w:rPr>
          <w:rFonts w:ascii="Arial" w:hAnsi="Arial" w:cs="Arial"/>
        </w:rPr>
        <w:t>(T</w:t>
      </w:r>
      <w:r w:rsidRPr="00133D13">
        <w:rPr>
          <w:rFonts w:ascii="Arial" w:hAnsi="Arial" w:cs="Arial"/>
          <w:vertAlign w:val="subscript"/>
        </w:rPr>
        <w:t>3</w:t>
      </w:r>
      <w:r w:rsidRPr="00133D13">
        <w:rPr>
          <w:rFonts w:ascii="Arial" w:hAnsi="Arial" w:cs="Arial"/>
        </w:rPr>
        <w:t xml:space="preserve">), and captive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i/>
          <w:iCs/>
        </w:rPr>
        <w:t xml:space="preserve"> </w:t>
      </w:r>
      <w:r w:rsidRPr="00133D13">
        <w:rPr>
          <w:rFonts w:ascii="Arial" w:hAnsi="Arial" w:cs="Arial"/>
        </w:rPr>
        <w:t>(T</w:t>
      </w:r>
      <w:r w:rsidRPr="00133D13">
        <w:rPr>
          <w:rFonts w:ascii="Arial" w:hAnsi="Arial" w:cs="Arial"/>
          <w:vertAlign w:val="subscript"/>
        </w:rPr>
        <w:t>4</w:t>
      </w:r>
      <w:r w:rsidRPr="00133D13">
        <w:rPr>
          <w:rFonts w:ascii="Arial" w:hAnsi="Arial" w:cs="Arial"/>
        </w:rPr>
        <w:t>) populations.</w:t>
      </w:r>
    </w:p>
    <w:p w14:paraId="3F1E7D65" w14:textId="77777777" w:rsidR="001E57AB" w:rsidRPr="00133D13" w:rsidRDefault="001E57AB" w:rsidP="001E57AB">
      <w:pPr>
        <w:pStyle w:val="ListParagraph"/>
        <w:numPr>
          <w:ilvl w:val="0"/>
          <w:numId w:val="2"/>
        </w:numPr>
        <w:spacing w:after="160"/>
        <w:jc w:val="both"/>
        <w:rPr>
          <w:rFonts w:ascii="Arial" w:hAnsi="Arial" w:cs="Arial"/>
        </w:rPr>
      </w:pPr>
      <w:r w:rsidRPr="00133D13">
        <w:rPr>
          <w:rFonts w:ascii="Arial" w:hAnsi="Arial" w:cs="Arial"/>
        </w:rPr>
        <w:t>Migration between Scottish wildcats and wildcat Scottish cats. Including the migration rate (M</w:t>
      </w:r>
      <w:r w:rsidRPr="00133D13">
        <w:rPr>
          <w:rFonts w:ascii="Arial" w:hAnsi="Arial" w:cs="Arial"/>
          <w:vertAlign w:val="subscript"/>
        </w:rPr>
        <w:t>1</w:t>
      </w:r>
      <w:r w:rsidRPr="00133D13">
        <w:rPr>
          <w:rFonts w:ascii="Arial" w:hAnsi="Arial" w:cs="Arial"/>
        </w:rPr>
        <w:t xml:space="preserve">) and duration (t) from wildcats to wild-living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and the rate from wild-living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i/>
          <w:iCs/>
        </w:rPr>
        <w:t xml:space="preserve"> </w:t>
      </w:r>
      <w:r w:rsidRPr="00133D13">
        <w:rPr>
          <w:rFonts w:ascii="Arial" w:hAnsi="Arial" w:cs="Arial"/>
        </w:rPr>
        <w:t>to the captive population (M</w:t>
      </w:r>
      <w:r w:rsidRPr="00133D13">
        <w:rPr>
          <w:rFonts w:ascii="Arial" w:hAnsi="Arial" w:cs="Arial"/>
          <w:vertAlign w:val="subscript"/>
        </w:rPr>
        <w:t>2</w:t>
      </w:r>
      <w:r w:rsidRPr="00133D13">
        <w:rPr>
          <w:rFonts w:ascii="Arial" w:hAnsi="Arial" w:cs="Arial"/>
        </w:rPr>
        <w:t>) to model the introduction of progressively more hybridized individuals to the captive population.</w:t>
      </w:r>
    </w:p>
    <w:p w14:paraId="0FBD592C" w14:textId="77777777" w:rsidR="001E57AB" w:rsidRPr="00133D13" w:rsidRDefault="001E57AB" w:rsidP="001E57AB">
      <w:pPr>
        <w:pStyle w:val="ListParagraph"/>
        <w:numPr>
          <w:ilvl w:val="0"/>
          <w:numId w:val="2"/>
        </w:numPr>
        <w:spacing w:after="160"/>
        <w:jc w:val="both"/>
        <w:rPr>
          <w:rFonts w:ascii="Arial" w:hAnsi="Arial" w:cs="Arial"/>
        </w:rPr>
      </w:pPr>
      <w:r w:rsidRPr="00133D13">
        <w:rPr>
          <w:rFonts w:ascii="Arial" w:hAnsi="Arial" w:cs="Arial"/>
        </w:rPr>
        <w:lastRenderedPageBreak/>
        <w:t>Mutation rate (m) and recombination rate (r) for all individuals.</w:t>
      </w:r>
    </w:p>
    <w:p w14:paraId="6E12996A" w14:textId="77777777" w:rsidR="001E57AB" w:rsidRPr="00133D13" w:rsidRDefault="001E57AB" w:rsidP="001E57AB">
      <w:pPr>
        <w:jc w:val="both"/>
        <w:rPr>
          <w:rFonts w:ascii="Arial" w:hAnsi="Arial" w:cs="Arial"/>
        </w:rPr>
      </w:pPr>
      <w:r w:rsidRPr="00133D13">
        <w:rPr>
          <w:rFonts w:ascii="Arial" w:hAnsi="Arial" w:cs="Arial"/>
        </w:rPr>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5A946CB2" w14:textId="77777777" w:rsidR="001E57AB" w:rsidRPr="00133D13" w:rsidRDefault="001E57AB" w:rsidP="001E57AB">
      <w:pPr>
        <w:jc w:val="both"/>
        <w:rPr>
          <w:rFonts w:ascii="Arial" w:hAnsi="Arial" w:cs="Arial"/>
        </w:rPr>
      </w:pPr>
    </w:p>
    <w:p w14:paraId="0B1AC5CE" w14:textId="77777777" w:rsidR="001E57AB" w:rsidRPr="00133D13" w:rsidRDefault="001E57AB" w:rsidP="001E57AB">
      <w:pPr>
        <w:jc w:val="both"/>
        <w:rPr>
          <w:rFonts w:ascii="Arial" w:hAnsi="Arial" w:cs="Arial"/>
          <w:i/>
          <w:iCs/>
        </w:rPr>
      </w:pPr>
      <w:r w:rsidRPr="00133D13">
        <w:rPr>
          <w:rFonts w:ascii="Arial" w:hAnsi="Arial" w:cs="Arial"/>
          <w:i/>
          <w:iCs/>
        </w:rPr>
        <w:t>2.2. Prior distributions</w:t>
      </w:r>
    </w:p>
    <w:p w14:paraId="1D231AD9" w14:textId="77777777" w:rsidR="001E57AB" w:rsidRPr="00133D13" w:rsidRDefault="001E57AB" w:rsidP="001E57AB">
      <w:pPr>
        <w:jc w:val="both"/>
        <w:rPr>
          <w:rFonts w:ascii="Arial" w:hAnsi="Arial" w:cs="Arial"/>
        </w:rPr>
      </w:pPr>
      <w:r w:rsidRPr="00133D13">
        <w:rPr>
          <w:rFonts w:ascii="Arial" w:hAnsi="Arial" w:cs="Arial"/>
        </w:rPr>
        <w:t xml:space="preserve">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describes all the possible demographic models supported by our prior beliefs. Table 1 specifies the prior probability distributions for each parameter and the source or justification for each prior. Many of the priors are based upon the posterior distributions obtained from a previous study of simulation based inference using ABC on </w:t>
      </w:r>
      <w:proofErr w:type="spellStart"/>
      <w:r w:rsidRPr="00133D13">
        <w:rPr>
          <w:rFonts w:ascii="Arial" w:hAnsi="Arial" w:cs="Arial"/>
        </w:rPr>
        <w:t>RADSeq</w:t>
      </w:r>
      <w:proofErr w:type="spellEnd"/>
      <w:r w:rsidRPr="00133D13">
        <w:rPr>
          <w:rFonts w:ascii="Arial" w:hAnsi="Arial" w:cs="Arial"/>
        </w:rPr>
        <w:t xml:space="preserve"> wildcat data </w:t>
      </w:r>
      <w:r w:rsidRPr="00133D13">
        <w:rPr>
          <w:rFonts w:ascii="Arial" w:hAnsi="Arial" w:cs="Arial"/>
        </w:rPr>
        <w:fldChar w:fldCharType="begin"/>
      </w:r>
      <w:r w:rsidRPr="00133D13">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Pr="00133D13">
        <w:rPr>
          <w:rFonts w:ascii="Arial" w:hAnsi="Arial" w:cs="Arial"/>
        </w:rPr>
        <w:fldChar w:fldCharType="separate"/>
      </w:r>
      <w:r w:rsidRPr="00133D13">
        <w:rPr>
          <w:rFonts w:ascii="Arial" w:hAnsi="Arial" w:cs="Arial"/>
        </w:rPr>
        <w:t>(Howard-McCombe et al., 2021)</w:t>
      </w:r>
      <w:r w:rsidRPr="00133D13">
        <w:rPr>
          <w:rFonts w:ascii="Arial" w:hAnsi="Arial" w:cs="Arial"/>
        </w:rPr>
        <w:fldChar w:fldCharType="end"/>
      </w:r>
      <w:r w:rsidRPr="00133D13">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the causes of simulation time, and it was found that most population sizes and the divergence time of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xml:space="preserve"> significantly affected simulation time; In general terms, simulations took longer to compute the more individuals are modelled and the further back in time modelled. After simulating the first round of data 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66C9B459" w14:textId="77777777" w:rsidR="001E57AB" w:rsidRPr="00133D13" w:rsidRDefault="001E57AB" w:rsidP="001E57AB">
      <w:pPr>
        <w:jc w:val="both"/>
        <w:rPr>
          <w:rFonts w:ascii="Arial" w:hAnsi="Arial" w:cs="Arial"/>
        </w:rPr>
      </w:pPr>
    </w:p>
    <w:p w14:paraId="6318990A" w14:textId="77777777" w:rsidR="001E57AB" w:rsidRPr="00133D13" w:rsidRDefault="001E57AB" w:rsidP="001E57AB">
      <w:pPr>
        <w:jc w:val="both"/>
        <w:rPr>
          <w:rFonts w:ascii="Arial" w:hAnsi="Arial" w:cs="Arial"/>
          <w:i/>
          <w:iCs/>
        </w:rPr>
      </w:pPr>
      <w:r w:rsidRPr="00133D13">
        <w:rPr>
          <w:rFonts w:ascii="Arial" w:hAnsi="Arial" w:cs="Arial"/>
          <w:i/>
          <w:iCs/>
        </w:rPr>
        <w:t>2.3. Genomic data</w:t>
      </w:r>
    </w:p>
    <w:p w14:paraId="41B40540" w14:textId="77777777" w:rsidR="001E57AB" w:rsidRPr="00133D13" w:rsidRDefault="001E57AB" w:rsidP="001E57AB">
      <w:pPr>
        <w:jc w:val="both"/>
        <w:rPr>
          <w:rFonts w:ascii="Arial" w:hAnsi="Arial" w:cs="Arial"/>
        </w:rPr>
      </w:pPr>
      <w:r w:rsidRPr="00133D13">
        <w:rPr>
          <w:rFonts w:ascii="Arial" w:hAnsi="Arial" w:cs="Arial"/>
        </w:rPr>
        <w:t xml:space="preserve">We used the whole genome SNP data for the E3 wildcat chromosome of 112 individuals from 5 different populations. These individuals included: 65 captive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22 Scottish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15 European </w:t>
      </w:r>
      <w:r w:rsidRPr="00133D13">
        <w:rPr>
          <w:rFonts w:ascii="Arial" w:hAnsi="Arial" w:cs="Arial"/>
          <w:i/>
          <w:iCs/>
        </w:rPr>
        <w:t>F. Silvestris</w:t>
      </w:r>
      <w:r w:rsidRPr="00133D13">
        <w:rPr>
          <w:rFonts w:ascii="Arial" w:hAnsi="Arial" w:cs="Arial"/>
        </w:rPr>
        <w:t xml:space="preserve">, 6 Scottish wildcats, and 4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rPr>
        <w:t xml:space="preserve">. The E3 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or less (removing singletons and doubletons) to remove potential sequencing errors or sites with low statistical power </w:t>
      </w:r>
      <w:r w:rsidRPr="00133D13">
        <w:rPr>
          <w:rFonts w:ascii="Arial" w:hAnsi="Arial" w:cs="Arial"/>
        </w:rPr>
        <w:fldChar w:fldCharType="begin"/>
      </w:r>
      <w:r w:rsidRPr="00133D13">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Danecek</w:t>
      </w:r>
      <w:proofErr w:type="spellEnd"/>
      <w:r w:rsidRPr="00133D13">
        <w:rPr>
          <w:rFonts w:ascii="Arial" w:hAnsi="Arial" w:cs="Arial"/>
        </w:rPr>
        <w:t xml:space="preserve"> et al., 2011)</w:t>
      </w:r>
      <w:r w:rsidRPr="00133D13">
        <w:rPr>
          <w:rFonts w:ascii="Arial" w:hAnsi="Arial" w:cs="Arial"/>
        </w:rPr>
        <w:fldChar w:fldCharType="end"/>
      </w:r>
      <w:r w:rsidRPr="00133D13">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t>
      </w:r>
      <w:r w:rsidRPr="00133D13">
        <w:rPr>
          <w:rFonts w:ascii="Arial" w:hAnsi="Arial" w:cs="Arial"/>
        </w:rPr>
        <w:lastRenderedPageBreak/>
        <w:t xml:space="preserve">was generously provided by authors of recent studies on wildcats who used BGISEQ and Illumina methods to sequence samples from a variety of sources </w:t>
      </w:r>
      <w:r w:rsidRPr="00133D13">
        <w:rPr>
          <w:rFonts w:ascii="Arial" w:hAnsi="Arial" w:cs="Arial"/>
        </w:rPr>
        <w:fldChar w:fldCharType="begin"/>
      </w:r>
      <w:r w:rsidRPr="00133D13">
        <w:rPr>
          <w:rFonts w:ascii="Arial" w:hAnsi="Arial" w:cs="Arial"/>
        </w:rPr>
        <w:instrText xml:space="preserve"> ADDIN ZOTERO_ITEM CSL_CITATION {"citationID":"2RvAursO","properties":{"formattedCitation":"(Howard-McCombe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11631,"uris":["http://zotero.org/users/14220656/items/QEHW6PGN"],"itemData":{"id":11631,"type":"article-journal","note":"type: Journal Article","title":"Palaeogenomic Evidence for the Long-Term Reproductive Isolation Between Wild and Domestic Cats","author":[{"family":"Jamieson","given":"Alexandra"},{"family":"Carmagnini","given":"Alberto"},{"family":"Howard-McCombe","given":"Jo"},{"family":"Doherty","given":"Sean"},{"family":"Hirons","given":"Alexandra"},{"family":"Dimopolous","given":"Evangelos"},{"family":"Lin","given":"Audrey"},{"family":"Allen","given":"Richard"},{"family":"Anderson-Whymark","given":"Hugo"},{"family":"Barnett","given":"Ross"}],"issued":{"date-parts":[["2023"]]}},"label":"page"}],"schema":"https://github.com/citation-style-language/schema/raw/master/csl-citation.json"} </w:instrText>
      </w:r>
      <w:r w:rsidRPr="00133D13">
        <w:rPr>
          <w:rFonts w:ascii="Arial" w:hAnsi="Arial" w:cs="Arial"/>
        </w:rPr>
        <w:fldChar w:fldCharType="separate"/>
      </w:r>
      <w:r w:rsidRPr="00133D13">
        <w:rPr>
          <w:rFonts w:ascii="Arial" w:hAnsi="Arial" w:cs="Arial"/>
        </w:rPr>
        <w:t>(Howard-McCombe et al., 2023; Jamieson et al., 2023)</w:t>
      </w:r>
      <w:r w:rsidRPr="00133D13">
        <w:rPr>
          <w:rFonts w:ascii="Arial" w:hAnsi="Arial" w:cs="Arial"/>
        </w:rPr>
        <w:fldChar w:fldCharType="end"/>
      </w:r>
      <w:r w:rsidRPr="00133D13">
        <w:rPr>
          <w:rFonts w:ascii="Arial" w:hAnsi="Arial" w:cs="Arial"/>
        </w:rPr>
        <w:t>.</w:t>
      </w:r>
    </w:p>
    <w:p w14:paraId="323A4251" w14:textId="77777777" w:rsidR="001E57AB" w:rsidRPr="00133D13" w:rsidRDefault="001E57AB" w:rsidP="001E57AB">
      <w:pPr>
        <w:jc w:val="both"/>
        <w:rPr>
          <w:rFonts w:ascii="Arial" w:hAnsi="Arial" w:cs="Arial"/>
        </w:rPr>
      </w:pPr>
    </w:p>
    <w:p w14:paraId="000EDDA5" w14:textId="77777777" w:rsidR="001E57AB" w:rsidRPr="00133D13" w:rsidRDefault="001E57AB" w:rsidP="001E57AB">
      <w:pPr>
        <w:jc w:val="both"/>
        <w:rPr>
          <w:rFonts w:ascii="Arial" w:hAnsi="Arial" w:cs="Arial"/>
          <w:i/>
          <w:iCs/>
        </w:rPr>
      </w:pPr>
      <w:r w:rsidRPr="00133D13">
        <w:rPr>
          <w:rFonts w:ascii="Arial" w:hAnsi="Arial" w:cs="Arial"/>
          <w:i/>
          <w:iCs/>
        </w:rPr>
        <w:t>2.4. Coupling forward-time and coalescent simulators</w:t>
      </w:r>
    </w:p>
    <w:p w14:paraId="5559A99A" w14:textId="77777777" w:rsidR="001E57AB" w:rsidRPr="00133D13" w:rsidRDefault="001E57AB" w:rsidP="001E57AB">
      <w:pPr>
        <w:jc w:val="both"/>
        <w:rPr>
          <w:rFonts w:ascii="Arial" w:hAnsi="Arial" w:cs="Arial"/>
        </w:rPr>
      </w:pPr>
      <w:r w:rsidRPr="00133D13">
        <w:rPr>
          <w:rFonts w:ascii="Arial" w:hAnsi="Arial" w:cs="Arial"/>
        </w:rPr>
        <w:t xml:space="preserve">Simulations were carried out using a coupled framework of </w:t>
      </w:r>
      <w:proofErr w:type="spellStart"/>
      <w:r w:rsidRPr="00133D13">
        <w:rPr>
          <w:rFonts w:ascii="Arial" w:hAnsi="Arial" w:cs="Arial"/>
        </w:rPr>
        <w:t>SLiM</w:t>
      </w:r>
      <w:proofErr w:type="spellEnd"/>
      <w:r w:rsidRPr="00133D13">
        <w:rPr>
          <w:rFonts w:ascii="Arial" w:hAnsi="Arial" w:cs="Arial"/>
        </w:rPr>
        <w:t xml:space="preserve"> (v4.0.1) </w:t>
      </w:r>
      <w:r w:rsidRPr="00133D13">
        <w:rPr>
          <w:rFonts w:ascii="Arial" w:hAnsi="Arial" w:cs="Arial"/>
        </w:rPr>
        <w:fldChar w:fldCharType="begin"/>
      </w:r>
      <w:r w:rsidRPr="00133D13">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Pr="00133D13">
        <w:rPr>
          <w:rFonts w:ascii="Arial" w:hAnsi="Arial" w:cs="Arial"/>
        </w:rPr>
        <w:fldChar w:fldCharType="separate"/>
      </w:r>
      <w:r w:rsidRPr="00133D13">
        <w:rPr>
          <w:rFonts w:ascii="Arial" w:hAnsi="Arial" w:cs="Arial"/>
        </w:rPr>
        <w:t>(Haller &amp; Messer, 2023)</w:t>
      </w:r>
      <w:r w:rsidRPr="00133D13">
        <w:rPr>
          <w:rFonts w:ascii="Arial" w:hAnsi="Arial" w:cs="Arial"/>
        </w:rPr>
        <w:fldChar w:fldCharType="end"/>
      </w:r>
      <w:r w:rsidRPr="00133D13">
        <w:rPr>
          <w:rFonts w:ascii="Arial" w:hAnsi="Arial" w:cs="Arial"/>
        </w:rPr>
        <w:t xml:space="preserve">, in forward-time and </w:t>
      </w:r>
      <w:proofErr w:type="spellStart"/>
      <w:r w:rsidRPr="00133D13">
        <w:rPr>
          <w:rFonts w:ascii="Arial" w:hAnsi="Arial" w:cs="Arial"/>
        </w:rPr>
        <w:t>msprime</w:t>
      </w:r>
      <w:proofErr w:type="spellEnd"/>
      <w:r w:rsidRPr="00133D13">
        <w:rPr>
          <w:rFonts w:ascii="Arial" w:hAnsi="Arial" w:cs="Arial"/>
        </w:rPr>
        <w:t xml:space="preserve"> (v1.2.0) </w:t>
      </w:r>
      <w:r w:rsidRPr="00133D13">
        <w:rPr>
          <w:rFonts w:ascii="Arial" w:hAnsi="Arial" w:cs="Arial"/>
        </w:rPr>
        <w:fldChar w:fldCharType="begin"/>
      </w:r>
      <w:r w:rsidRPr="00133D13">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Baumdicker</w:t>
      </w:r>
      <w:proofErr w:type="spellEnd"/>
      <w:r w:rsidRPr="00133D13">
        <w:rPr>
          <w:rFonts w:ascii="Arial" w:hAnsi="Arial" w:cs="Arial"/>
        </w:rPr>
        <w:t xml:space="preserve"> et al., 2022)</w:t>
      </w:r>
      <w:r w:rsidRPr="00133D13">
        <w:rPr>
          <w:rFonts w:ascii="Arial" w:hAnsi="Arial" w:cs="Arial"/>
        </w:rPr>
        <w:fldChar w:fldCharType="end"/>
      </w:r>
      <w:r w:rsidRPr="00133D13">
        <w:rPr>
          <w:rFonts w:ascii="Arial" w:hAnsi="Arial" w:cs="Arial"/>
        </w:rPr>
        <w:t xml:space="preserve"> in the coalescent. An issue that arises with coalescent simulators is that, although more computationally efficient, these simulators can create unrealistic pedigree structures that are different at each locus, rather than treating the pedigree structure of a population as fixed </w:t>
      </w:r>
      <w:r w:rsidRPr="00133D13">
        <w:rPr>
          <w:rFonts w:ascii="Arial" w:hAnsi="Arial" w:cs="Arial"/>
        </w:rPr>
        <w:fldChar w:fldCharType="begin"/>
      </w:r>
      <w:r w:rsidRPr="00133D13">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Pr="00133D13">
        <w:rPr>
          <w:rFonts w:ascii="Cambria Math" w:hAnsi="Cambria Math" w:cs="Cambria Math"/>
        </w:rPr>
        <w:instrText>∼</w:instrText>
      </w:r>
      <w:r w:rsidRPr="00133D13">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Wakeley</w:t>
      </w:r>
      <w:proofErr w:type="spellEnd"/>
      <w:r w:rsidRPr="00133D13">
        <w:rPr>
          <w:rFonts w:ascii="Arial" w:hAnsi="Arial" w:cs="Arial"/>
        </w:rPr>
        <w:t xml:space="preserve"> et al., 2012)</w:t>
      </w:r>
      <w:r w:rsidRPr="00133D13">
        <w:rPr>
          <w:rFonts w:ascii="Arial" w:hAnsi="Arial" w:cs="Arial"/>
        </w:rPr>
        <w:fldChar w:fldCharType="end"/>
      </w:r>
      <w:r w:rsidRPr="00133D13">
        <w:rPr>
          <w:rFonts w:ascii="Arial" w:hAnsi="Arial" w:cs="Arial"/>
        </w:rPr>
        <w:t xml:space="preserve">. Therefore, similarly to a recent study using this coupling </w:t>
      </w:r>
      <w:r w:rsidRPr="00133D13">
        <w:rPr>
          <w:rFonts w:ascii="Arial" w:hAnsi="Arial" w:cs="Arial"/>
        </w:rPr>
        <w:fldChar w:fldCharType="begin"/>
      </w:r>
      <w:r w:rsidRPr="00133D13">
        <w:rPr>
          <w:rFonts w:ascii="Arial" w:hAnsi="Arial" w:cs="Arial"/>
        </w:rPr>
        <w:instrText xml:space="preserve"> ADDIN ZOTERO_ITEM CSL_CITATION {"citationID":"PVEbMr1y","properties":{"formattedCitation":"(Ward,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Pr="00133D13">
        <w:rPr>
          <w:rFonts w:ascii="Arial" w:hAnsi="Arial" w:cs="Arial"/>
        </w:rPr>
        <w:fldChar w:fldCharType="separate"/>
      </w:r>
      <w:r w:rsidRPr="00133D13">
        <w:rPr>
          <w:rFonts w:ascii="Arial" w:hAnsi="Arial" w:cs="Arial"/>
        </w:rPr>
        <w:t>(Ward, 2021)</w:t>
      </w:r>
      <w:r w:rsidRPr="00133D13">
        <w:rPr>
          <w:rFonts w:ascii="Arial" w:hAnsi="Arial" w:cs="Arial"/>
        </w:rPr>
        <w:fldChar w:fldCharType="end"/>
      </w:r>
      <w:r w:rsidRPr="00133D13">
        <w:rPr>
          <w:rFonts w:ascii="Arial" w:hAnsi="Arial" w:cs="Arial"/>
        </w:rPr>
        <w:t xml:space="preserve">, our approach simulates the complex recent history of wildcat hybridisation in forward-time, and the simpler (under our model) ancient demography of wildcats in the coalescent. </w:t>
      </w:r>
    </w:p>
    <w:p w14:paraId="6BCC6EA8" w14:textId="77777777" w:rsidR="001E57AB" w:rsidRPr="00133D13" w:rsidRDefault="001E57AB" w:rsidP="001E57AB">
      <w:pPr>
        <w:jc w:val="both"/>
        <w:rPr>
          <w:rFonts w:ascii="Arial" w:hAnsi="Arial" w:cs="Arial"/>
        </w:rPr>
      </w:pPr>
    </w:p>
    <w:p w14:paraId="1CBE1839" w14:textId="77777777" w:rsidR="001E57AB" w:rsidRPr="00133D13" w:rsidRDefault="001E57AB" w:rsidP="001E57AB">
      <w:pPr>
        <w:jc w:val="both"/>
        <w:rPr>
          <w:rFonts w:ascii="Arial" w:hAnsi="Arial" w:cs="Arial"/>
        </w:rPr>
      </w:pPr>
      <w:r w:rsidRPr="00133D13">
        <w:rPr>
          <w:rFonts w:ascii="Arial" w:hAnsi="Arial" w:cs="Arial"/>
        </w:rPr>
        <w:t xml:space="preserve">Four starting populations were established and modelled by </w:t>
      </w:r>
      <w:proofErr w:type="spellStart"/>
      <w:r w:rsidRPr="00133D13">
        <w:rPr>
          <w:rFonts w:ascii="Arial" w:hAnsi="Arial" w:cs="Arial"/>
        </w:rPr>
        <w:t>SLiM</w:t>
      </w:r>
      <w:proofErr w:type="spellEnd"/>
      <w:r w:rsidRPr="00133D13">
        <w:rPr>
          <w:rFonts w:ascii="Arial" w:hAnsi="Arial" w:cs="Arial"/>
        </w:rPr>
        <w:t xml:space="preserve"> forwards in time from 100 generations in the past, with the captive population diverging after this. </w:t>
      </w:r>
      <w:proofErr w:type="spellStart"/>
      <w:r w:rsidRPr="00133D13">
        <w:rPr>
          <w:rFonts w:ascii="Arial" w:hAnsi="Arial" w:cs="Arial"/>
        </w:rPr>
        <w:t>SLiM</w:t>
      </w:r>
      <w:proofErr w:type="spellEnd"/>
      <w:r w:rsidRPr="00133D13">
        <w:rPr>
          <w:rFonts w:ascii="Arial" w:hAnsi="Arial" w:cs="Arial"/>
        </w:rPr>
        <w:t xml:space="preserve"> simulated a 45 Mb genome (length of the E3 wildcat genome) under our demographic model to the present-day generation. This ‘decapitated’ tree was then passed to </w:t>
      </w:r>
      <w:proofErr w:type="spellStart"/>
      <w:r w:rsidRPr="00133D13">
        <w:rPr>
          <w:rFonts w:ascii="Arial" w:hAnsi="Arial" w:cs="Arial"/>
        </w:rPr>
        <w:t>msprime</w:t>
      </w:r>
      <w:proofErr w:type="spellEnd"/>
      <w:r w:rsidRPr="00133D13">
        <w:rPr>
          <w:rFonts w:ascii="Arial" w:hAnsi="Arial" w:cs="Arial"/>
        </w:rPr>
        <w:t xml:space="preserve">, which started at 100 generations in the past and simulated the genome in the coalescent according to our model backwards in time to the </w:t>
      </w:r>
      <w:r w:rsidRPr="00133D13">
        <w:rPr>
          <w:rFonts w:ascii="Arial" w:hAnsi="Arial" w:cs="Arial"/>
          <w:i/>
          <w:iCs/>
        </w:rPr>
        <w:t xml:space="preserve">F. </w:t>
      </w:r>
      <w:proofErr w:type="spellStart"/>
      <w:r w:rsidRPr="00133D13">
        <w:rPr>
          <w:rFonts w:ascii="Arial" w:hAnsi="Arial" w:cs="Arial"/>
          <w:i/>
          <w:iCs/>
        </w:rPr>
        <w:t>lybica</w:t>
      </w:r>
      <w:proofErr w:type="spellEnd"/>
      <w:r w:rsidRPr="00133D13">
        <w:rPr>
          <w:rFonts w:ascii="Arial" w:hAnsi="Arial" w:cs="Arial"/>
          <w:i/>
          <w:iCs/>
        </w:rPr>
        <w:t xml:space="preserve"> </w:t>
      </w:r>
      <w:r w:rsidRPr="00133D13">
        <w:rPr>
          <w:rFonts w:ascii="Arial" w:hAnsi="Arial" w:cs="Arial"/>
        </w:rPr>
        <w:t>divergence time, ‘</w:t>
      </w:r>
      <w:proofErr w:type="spellStart"/>
      <w:r w:rsidRPr="00133D13">
        <w:rPr>
          <w:rFonts w:ascii="Arial" w:hAnsi="Arial" w:cs="Arial"/>
        </w:rPr>
        <w:t>recapitating</w:t>
      </w:r>
      <w:proofErr w:type="spellEnd"/>
      <w:r w:rsidRPr="00133D13">
        <w:rPr>
          <w:rFonts w:ascii="Arial" w:hAnsi="Arial" w:cs="Arial"/>
        </w:rPr>
        <w:t xml:space="preserve">’ the tree. Mutations were then generated and ‘overlaid’ onto the tree by </w:t>
      </w:r>
      <w:proofErr w:type="spellStart"/>
      <w:r w:rsidRPr="00133D13">
        <w:rPr>
          <w:rFonts w:ascii="Arial" w:hAnsi="Arial" w:cs="Arial"/>
        </w:rPr>
        <w:t>msprime</w:t>
      </w:r>
      <w:proofErr w:type="spellEnd"/>
      <w:r w:rsidRPr="00133D13">
        <w:rPr>
          <w:rFonts w:ascii="Arial" w:hAnsi="Arial" w:cs="Arial"/>
        </w:rPr>
        <w:t xml:space="preserve">. The simulations were carried out in terms of generations, which are approximately 3 years for wildcats </w:t>
      </w:r>
      <w:r w:rsidRPr="00133D13">
        <w:rPr>
          <w:rFonts w:ascii="Arial" w:hAnsi="Arial" w:cs="Arial"/>
        </w:rPr>
        <w:fldChar w:fldCharType="begin"/>
      </w:r>
      <w:r w:rsidRPr="00133D13">
        <w:rPr>
          <w:rFonts w:ascii="Arial" w:hAnsi="Arial" w:cs="Arial"/>
        </w:rPr>
        <w:instrText xml:space="preserve"> ADDIN ZOTERO_ITEM CSL_CITATION {"citationID":"Z0VL2SZx","properties":{"formattedCitation":"(M. Beaumont et al., 2001)","plainCitation":"(M. 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Pr="00133D13">
        <w:rPr>
          <w:rFonts w:ascii="Arial" w:hAnsi="Arial" w:cs="Arial"/>
        </w:rPr>
        <w:fldChar w:fldCharType="separate"/>
      </w:r>
      <w:r w:rsidRPr="00133D13">
        <w:rPr>
          <w:rFonts w:ascii="Arial" w:hAnsi="Arial" w:cs="Arial"/>
        </w:rPr>
        <w:t>(M. Beaumont et al., 2001)</w:t>
      </w:r>
      <w:r w:rsidRPr="00133D13">
        <w:rPr>
          <w:rFonts w:ascii="Arial" w:hAnsi="Arial" w:cs="Arial"/>
        </w:rPr>
        <w:fldChar w:fldCharType="end"/>
      </w:r>
      <w:r w:rsidRPr="00133D13">
        <w:rPr>
          <w:rFonts w:ascii="Arial" w:hAnsi="Arial" w:cs="Arial"/>
        </w:rPr>
        <w:t xml:space="preserve">. During simulations, </w:t>
      </w:r>
      <w:proofErr w:type="spellStart"/>
      <w:r w:rsidRPr="00133D13">
        <w:rPr>
          <w:rFonts w:ascii="Arial" w:hAnsi="Arial" w:cs="Arial"/>
        </w:rPr>
        <w:t>SLiM</w:t>
      </w:r>
      <w:proofErr w:type="spellEnd"/>
      <w:r w:rsidRPr="00133D13">
        <w:rPr>
          <w:rFonts w:ascii="Arial" w:hAnsi="Arial" w:cs="Arial"/>
        </w:rPr>
        <w:t xml:space="preserve"> and </w:t>
      </w:r>
      <w:proofErr w:type="spellStart"/>
      <w:r w:rsidRPr="00133D13">
        <w:rPr>
          <w:rFonts w:ascii="Arial" w:hAnsi="Arial" w:cs="Arial"/>
        </w:rPr>
        <w:t>msprime</w:t>
      </w:r>
      <w:proofErr w:type="spellEnd"/>
      <w:r w:rsidRPr="00133D13">
        <w:rPr>
          <w:rFonts w:ascii="Arial" w:hAnsi="Arial" w:cs="Arial"/>
        </w:rPr>
        <w:t xml:space="preserve"> recorded ancestry using ‘succinct tree sequences’. This is a data model created by the authors of </w:t>
      </w:r>
      <w:proofErr w:type="spellStart"/>
      <w:r w:rsidRPr="00133D13">
        <w:rPr>
          <w:rFonts w:ascii="Arial" w:hAnsi="Arial" w:cs="Arial"/>
        </w:rPr>
        <w:t>msprime</w:t>
      </w:r>
      <w:proofErr w:type="spellEnd"/>
      <w:r w:rsidRPr="00133D13">
        <w:rPr>
          <w:rFonts w:ascii="Arial" w:hAnsi="Arial" w:cs="Arial"/>
        </w:rPr>
        <w:t xml:space="preserve"> which records local ancestry at SNPs along the genome, which reduces the memory requirement to handle and store data, and provides efficient calculation of descriptive statistics </w:t>
      </w:r>
      <w:r w:rsidRPr="00133D13">
        <w:rPr>
          <w:rFonts w:ascii="Arial" w:hAnsi="Arial" w:cs="Arial"/>
        </w:rPr>
        <w:fldChar w:fldCharType="begin"/>
      </w:r>
      <w:r w:rsidRPr="00133D13">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Pr="00133D13">
        <w:rPr>
          <w:rFonts w:ascii="Arial" w:hAnsi="Arial" w:cs="Arial"/>
        </w:rPr>
        <w:fldChar w:fldCharType="separate"/>
      </w:r>
      <w:r w:rsidRPr="00133D13">
        <w:rPr>
          <w:rFonts w:ascii="Arial" w:hAnsi="Arial" w:cs="Arial"/>
        </w:rPr>
        <w:t>(Kelleher et al., 2018)</w:t>
      </w:r>
      <w:r w:rsidRPr="00133D13">
        <w:rPr>
          <w:rFonts w:ascii="Arial" w:hAnsi="Arial" w:cs="Arial"/>
        </w:rPr>
        <w:fldChar w:fldCharType="end"/>
      </w:r>
      <w:r w:rsidRPr="00133D13">
        <w:rPr>
          <w:rFonts w:ascii="Arial" w:hAnsi="Arial" w:cs="Arial"/>
        </w:rPr>
        <w:t xml:space="preserve">.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w:t>
      </w:r>
      <w:proofErr w:type="spellStart"/>
      <w:r w:rsidRPr="00133D13">
        <w:rPr>
          <w:rFonts w:ascii="Arial" w:hAnsi="Arial" w:cs="Arial"/>
        </w:rPr>
        <w:t>tsinfer</w:t>
      </w:r>
      <w:proofErr w:type="spellEnd"/>
      <w:r w:rsidRPr="00133D13">
        <w:rPr>
          <w:rFonts w:ascii="Arial" w:hAnsi="Arial" w:cs="Arial"/>
        </w:rPr>
        <w:t xml:space="preserve"> (v0.3.1) was used to infer the succinct tree sequence for the observed genomic data </w:t>
      </w:r>
      <w:r w:rsidRPr="00133D13">
        <w:rPr>
          <w:rFonts w:ascii="Arial" w:hAnsi="Arial" w:cs="Arial"/>
        </w:rPr>
        <w:fldChar w:fldCharType="begin"/>
      </w:r>
      <w:r w:rsidRPr="00133D13">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Pr="00133D13">
        <w:rPr>
          <w:rFonts w:ascii="Arial" w:hAnsi="Arial" w:cs="Arial"/>
        </w:rPr>
        <w:fldChar w:fldCharType="separate"/>
      </w:r>
      <w:r w:rsidRPr="00133D13">
        <w:rPr>
          <w:rFonts w:ascii="Arial" w:hAnsi="Arial" w:cs="Arial"/>
        </w:rPr>
        <w:t>(Kelleher et al., 2019)</w:t>
      </w:r>
      <w:r w:rsidRPr="00133D13">
        <w:rPr>
          <w:rFonts w:ascii="Arial" w:hAnsi="Arial" w:cs="Arial"/>
        </w:rPr>
        <w:fldChar w:fldCharType="end"/>
      </w:r>
      <w:r w:rsidRPr="00133D13">
        <w:rPr>
          <w:rFonts w:ascii="Arial" w:hAnsi="Arial" w:cs="Arial"/>
        </w:rPr>
        <w:t>.</w:t>
      </w:r>
    </w:p>
    <w:p w14:paraId="43B3F97B" w14:textId="77777777" w:rsidR="001E57AB" w:rsidRPr="00133D13" w:rsidRDefault="001E57AB" w:rsidP="001E57AB">
      <w:pPr>
        <w:jc w:val="both"/>
        <w:rPr>
          <w:rFonts w:ascii="Arial" w:hAnsi="Arial" w:cs="Arial"/>
        </w:rPr>
      </w:pPr>
    </w:p>
    <w:p w14:paraId="6A76B50E" w14:textId="77777777" w:rsidR="001E57AB" w:rsidRPr="00133D13" w:rsidRDefault="001E57AB" w:rsidP="001E57AB">
      <w:pPr>
        <w:jc w:val="both"/>
        <w:rPr>
          <w:rFonts w:ascii="Arial" w:hAnsi="Arial" w:cs="Arial"/>
        </w:rPr>
      </w:pPr>
      <w:r w:rsidRPr="00133D13">
        <w:rPr>
          <w:rFonts w:ascii="Arial" w:hAnsi="Arial" w:cs="Arial"/>
        </w:rPr>
        <w:t xml:space="preserve">The simulations were carried out using the University of Bristol’s High-Performance Computing cluster, which allowed as many as ~400 simulations to run in parallel. (For the first round) 54Gb of memory was allocated for each simulation and a single processor was used. Simulations taking longer than 8 hours were aborted, as simulations exceeding this had combinations of very large populations and very early divergence times which were unlikely </w:t>
      </w:r>
      <w:r w:rsidRPr="00133D13">
        <w:rPr>
          <w:rFonts w:ascii="Arial" w:hAnsi="Arial" w:cs="Arial"/>
        </w:rPr>
        <w:lastRenderedPageBreak/>
        <w:t xml:space="preserve">to be consistent with our observed data. Approximately 1% of simulations in the first round were discarded due to the time limit. </w:t>
      </w:r>
    </w:p>
    <w:p w14:paraId="670CBDF7" w14:textId="77777777" w:rsidR="001E57AB" w:rsidRPr="00133D13" w:rsidRDefault="001E57AB" w:rsidP="001E57AB">
      <w:pPr>
        <w:jc w:val="both"/>
        <w:rPr>
          <w:rFonts w:ascii="Arial" w:hAnsi="Arial" w:cs="Arial"/>
        </w:rPr>
      </w:pPr>
    </w:p>
    <w:p w14:paraId="6EE08B70" w14:textId="77777777" w:rsidR="001E57AB" w:rsidRPr="00133D13" w:rsidRDefault="001E57AB" w:rsidP="001E57AB">
      <w:pPr>
        <w:jc w:val="both"/>
        <w:rPr>
          <w:rFonts w:ascii="Arial" w:hAnsi="Arial" w:cs="Arial"/>
        </w:rPr>
      </w:pPr>
      <w:r w:rsidRPr="00133D13">
        <w:rPr>
          <w:rFonts w:ascii="Arial" w:hAnsi="Arial" w:cs="Arial"/>
          <w:i/>
          <w:iCs/>
        </w:rPr>
        <w:t>2.5. Summary statistics</w:t>
      </w:r>
    </w:p>
    <w:p w14:paraId="3752384E" w14:textId="77777777" w:rsidR="001E57AB" w:rsidRPr="00133D13" w:rsidRDefault="001E57AB" w:rsidP="001E57AB">
      <w:pPr>
        <w:jc w:val="both"/>
        <w:rPr>
          <w:rFonts w:ascii="Arial" w:hAnsi="Arial" w:cs="Arial"/>
        </w:rPr>
      </w:pPr>
      <w:r w:rsidRPr="00133D13">
        <w:rPr>
          <w:rFonts w:ascii="Arial" w:hAnsi="Arial" w:cs="Arial"/>
        </w:rPr>
        <w:t>To reduce the dimensionality of the data so it can be used by the neural network, descriptive summary stats were calculated for the tree sequences obtained from simulations and observed data. Overall, 135 summary statistics were calculated. These included:</w:t>
      </w:r>
    </w:p>
    <w:p w14:paraId="6846E279" w14:textId="77777777" w:rsidR="001E57AB" w:rsidRPr="00133D13" w:rsidRDefault="001E57AB" w:rsidP="001E57AB">
      <w:pPr>
        <w:pStyle w:val="ListParagraph"/>
        <w:numPr>
          <w:ilvl w:val="0"/>
          <w:numId w:val="17"/>
        </w:numPr>
        <w:spacing w:after="160"/>
        <w:jc w:val="both"/>
        <w:rPr>
          <w:rFonts w:ascii="Arial" w:hAnsi="Arial" w:cs="Arial"/>
        </w:rPr>
      </w:pPr>
      <w:r w:rsidRPr="00133D13">
        <w:rPr>
          <w:rFonts w:ascii="Arial" w:hAnsi="Arial" w:cs="Arial"/>
        </w:rPr>
        <w:t xml:space="preserve">Diversity </w:t>
      </w:r>
      <w:r w:rsidRPr="00133D13">
        <w:rPr>
          <w:rFonts w:ascii="Arial" w:hAnsi="Arial" w:cs="Arial"/>
        </w:rPr>
        <w:fldChar w:fldCharType="begin"/>
      </w:r>
      <w:r w:rsidRPr="00133D13">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Pr="00133D13">
        <w:rPr>
          <w:rFonts w:ascii="Arial" w:hAnsi="Arial" w:cs="Arial"/>
        </w:rPr>
        <w:fldChar w:fldCharType="separate"/>
      </w:r>
      <w:r w:rsidRPr="00133D13">
        <w:rPr>
          <w:rFonts w:ascii="Arial" w:hAnsi="Arial" w:cs="Arial"/>
        </w:rPr>
        <w:t>(Nei &amp; Li, 1979)</w:t>
      </w:r>
      <w:r w:rsidRPr="00133D13">
        <w:rPr>
          <w:rFonts w:ascii="Arial" w:hAnsi="Arial" w:cs="Arial"/>
        </w:rPr>
        <w:fldChar w:fldCharType="end"/>
      </w:r>
      <w:r w:rsidRPr="00133D13">
        <w:rPr>
          <w:rFonts w:ascii="Arial" w:hAnsi="Arial" w:cs="Arial"/>
          <w:noProof/>
        </w:rPr>
        <w:t>,</w:t>
      </w:r>
      <w:r w:rsidRPr="00133D13">
        <w:rPr>
          <w:rFonts w:ascii="Arial" w:hAnsi="Arial" w:cs="Arial"/>
        </w:rPr>
        <w:t xml:space="preserve"> number of segregating sites, Tajima’s D </w:t>
      </w:r>
      <w:r w:rsidRPr="00133D13">
        <w:rPr>
          <w:rFonts w:ascii="Arial" w:hAnsi="Arial" w:cs="Arial"/>
        </w:rPr>
        <w:fldChar w:fldCharType="begin"/>
      </w:r>
      <w:r w:rsidRPr="00133D13">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133D13">
        <w:rPr>
          <w:rFonts w:ascii="Arial" w:hAnsi="Arial" w:cs="Arial"/>
        </w:rPr>
        <w:fldChar w:fldCharType="separate"/>
      </w:r>
      <w:r w:rsidRPr="00133D13">
        <w:rPr>
          <w:rFonts w:ascii="Arial" w:hAnsi="Arial" w:cs="Arial"/>
        </w:rPr>
        <w:t>(Tajima, 1989)</w:t>
      </w:r>
      <w:r w:rsidRPr="00133D13">
        <w:rPr>
          <w:rFonts w:ascii="Arial" w:hAnsi="Arial" w:cs="Arial"/>
        </w:rPr>
        <w:fldChar w:fldCharType="end"/>
      </w:r>
      <w:r w:rsidRPr="00133D13">
        <w:rPr>
          <w:rFonts w:ascii="Arial" w:hAnsi="Arial" w:cs="Arial"/>
        </w:rPr>
        <w:t xml:space="preserve">, divergence </w:t>
      </w:r>
      <w:r w:rsidRPr="00133D13">
        <w:rPr>
          <w:rFonts w:ascii="Arial" w:hAnsi="Arial" w:cs="Arial"/>
        </w:rPr>
        <w:fldChar w:fldCharType="begin"/>
      </w:r>
      <w:r w:rsidRPr="00133D13">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Pr="00133D13">
        <w:rPr>
          <w:rFonts w:ascii="Arial" w:hAnsi="Arial" w:cs="Arial"/>
        </w:rPr>
        <w:fldChar w:fldCharType="separate"/>
      </w:r>
      <w:r w:rsidRPr="00133D13">
        <w:rPr>
          <w:rFonts w:ascii="Arial" w:hAnsi="Arial" w:cs="Arial"/>
        </w:rPr>
        <w:t>(Nei &amp; Li, 1979)</w:t>
      </w:r>
      <w:r w:rsidRPr="00133D13">
        <w:rPr>
          <w:rFonts w:ascii="Arial" w:hAnsi="Arial" w:cs="Arial"/>
        </w:rPr>
        <w:fldChar w:fldCharType="end"/>
      </w:r>
      <w:r w:rsidRPr="00133D13">
        <w:rPr>
          <w:rFonts w:ascii="Arial" w:hAnsi="Arial" w:cs="Arial"/>
        </w:rPr>
        <w:t xml:space="preserve">, genetic relatedness </w:t>
      </w:r>
      <w:r w:rsidRPr="00133D13">
        <w:rPr>
          <w:rFonts w:ascii="Arial" w:hAnsi="Arial" w:cs="Arial"/>
        </w:rPr>
        <w:fldChar w:fldCharType="begin"/>
      </w:r>
      <w:r w:rsidRPr="00133D13">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Pr="00133D13">
        <w:rPr>
          <w:rFonts w:ascii="Arial" w:hAnsi="Arial" w:cs="Arial"/>
        </w:rPr>
        <w:fldChar w:fldCharType="separate"/>
      </w:r>
      <w:r w:rsidRPr="00133D13">
        <w:rPr>
          <w:rFonts w:ascii="Arial" w:hAnsi="Arial" w:cs="Arial"/>
        </w:rPr>
        <w:t>(Speed &amp; Balding, 2015)</w:t>
      </w:r>
      <w:r w:rsidRPr="00133D13">
        <w:rPr>
          <w:rFonts w:ascii="Arial" w:hAnsi="Arial" w:cs="Arial"/>
        </w:rPr>
        <w:fldChar w:fldCharType="end"/>
      </w:r>
      <w:r w:rsidRPr="00133D13">
        <w:rPr>
          <w:rFonts w:ascii="Arial" w:hAnsi="Arial" w:cs="Arial"/>
        </w:rPr>
        <w:t xml:space="preserve">, Patterson’s f statistics </w:t>
      </w:r>
      <w:r w:rsidRPr="00133D13">
        <w:rPr>
          <w:rFonts w:ascii="Arial" w:hAnsi="Arial" w:cs="Arial"/>
        </w:rPr>
        <w:fldChar w:fldCharType="begin"/>
      </w:r>
      <w:r w:rsidRPr="00133D13">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Pr="00133D13">
        <w:rPr>
          <w:rFonts w:ascii="Arial" w:hAnsi="Arial" w:cs="Arial"/>
        </w:rPr>
        <w:fldChar w:fldCharType="separate"/>
      </w:r>
      <w:r w:rsidRPr="00133D13">
        <w:rPr>
          <w:rFonts w:ascii="Arial" w:hAnsi="Arial" w:cs="Arial"/>
        </w:rPr>
        <w:t>(Reich et al., 2009)</w:t>
      </w:r>
      <w:r w:rsidRPr="00133D13">
        <w:rPr>
          <w:rFonts w:ascii="Arial" w:hAnsi="Arial" w:cs="Arial"/>
        </w:rPr>
        <w:fldChar w:fldCharType="end"/>
      </w:r>
      <w:r w:rsidRPr="00133D13">
        <w:rPr>
          <w:rFonts w:ascii="Arial" w:hAnsi="Arial" w:cs="Arial"/>
        </w:rPr>
        <w:t xml:space="preserve">, Y statistics </w:t>
      </w:r>
      <w:r w:rsidRPr="00133D13">
        <w:rPr>
          <w:rFonts w:ascii="Arial" w:hAnsi="Arial" w:cs="Arial"/>
        </w:rPr>
        <w:fldChar w:fldCharType="begin"/>
      </w:r>
      <w:r w:rsidRPr="00133D13">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Pr="00133D13">
        <w:rPr>
          <w:rFonts w:ascii="Arial" w:hAnsi="Arial" w:cs="Arial"/>
        </w:rPr>
        <w:fldChar w:fldCharType="separate"/>
      </w:r>
      <w:r w:rsidRPr="00133D13">
        <w:rPr>
          <w:rFonts w:ascii="Arial" w:hAnsi="Arial" w:cs="Arial"/>
        </w:rPr>
        <w:t>(Jaime et al., 2018)</w:t>
      </w:r>
      <w:r w:rsidRPr="00133D13">
        <w:rPr>
          <w:rFonts w:ascii="Arial" w:hAnsi="Arial" w:cs="Arial"/>
        </w:rPr>
        <w:fldChar w:fldCharType="end"/>
      </w:r>
      <w:r w:rsidRPr="00133D13">
        <w:rPr>
          <w:rFonts w:ascii="Arial" w:hAnsi="Arial" w:cs="Arial"/>
        </w:rPr>
        <w:t xml:space="preserve">, and </w:t>
      </w:r>
      <w:proofErr w:type="spellStart"/>
      <w:r w:rsidRPr="00133D13">
        <w:rPr>
          <w:rFonts w:ascii="Arial" w:hAnsi="Arial" w:cs="Arial"/>
        </w:rPr>
        <w:t>Fst</w:t>
      </w:r>
      <w:proofErr w:type="spellEnd"/>
      <w:r w:rsidRPr="00133D13">
        <w:rPr>
          <w:rFonts w:ascii="Arial" w:hAnsi="Arial" w:cs="Arial"/>
        </w:rPr>
        <w:t xml:space="preserve"> </w:t>
      </w:r>
      <w:r w:rsidRPr="00133D13">
        <w:rPr>
          <w:rFonts w:ascii="Arial" w:hAnsi="Arial" w:cs="Arial"/>
          <w:lang w:val="fr-FR"/>
        </w:rPr>
        <w:fldChar w:fldCharType="begin"/>
      </w:r>
      <w:r w:rsidRPr="00133D13">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Pr="00133D13">
        <w:rPr>
          <w:rFonts w:ascii="Arial" w:hAnsi="Arial" w:cs="Arial"/>
          <w:lang w:val="fr-FR"/>
        </w:rPr>
        <w:fldChar w:fldCharType="separate"/>
      </w:r>
      <w:r w:rsidRPr="00133D13">
        <w:rPr>
          <w:rFonts w:ascii="Arial" w:hAnsi="Arial" w:cs="Arial"/>
        </w:rPr>
        <w:t>(Holsinger &amp; Weir, 2009)</w:t>
      </w:r>
      <w:r w:rsidRPr="00133D13">
        <w:rPr>
          <w:rFonts w:ascii="Arial" w:hAnsi="Arial" w:cs="Arial"/>
          <w:lang w:val="fr-FR"/>
        </w:rPr>
        <w:fldChar w:fldCharType="end"/>
      </w:r>
      <w:r w:rsidRPr="00133D13">
        <w:rPr>
          <w:rFonts w:ascii="Arial" w:hAnsi="Arial" w:cs="Arial"/>
        </w:rPr>
        <w:t xml:space="preserve">, all efficiently computed directly from the tree sequence by </w:t>
      </w:r>
      <w:proofErr w:type="spellStart"/>
      <w:r w:rsidRPr="00133D13">
        <w:rPr>
          <w:rFonts w:ascii="Arial" w:hAnsi="Arial" w:cs="Arial"/>
        </w:rPr>
        <w:t>tskit</w:t>
      </w:r>
      <w:proofErr w:type="spellEnd"/>
      <w:r w:rsidRPr="00133D13">
        <w:rPr>
          <w:rFonts w:ascii="Arial" w:hAnsi="Arial" w:cs="Arial"/>
        </w:rPr>
        <w:t xml:space="preserve"> (v0.5.5) </w:t>
      </w:r>
      <w:r w:rsidRPr="00133D13">
        <w:rPr>
          <w:rFonts w:ascii="Arial" w:hAnsi="Arial" w:cs="Arial"/>
        </w:rPr>
        <w:fldChar w:fldCharType="begin"/>
      </w:r>
      <w:r w:rsidRPr="00133D13">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Pr="00133D13">
        <w:rPr>
          <w:rFonts w:ascii="Arial" w:hAnsi="Arial" w:cs="Arial"/>
        </w:rPr>
        <w:fldChar w:fldCharType="separate"/>
      </w:r>
      <w:r w:rsidRPr="00133D13">
        <w:rPr>
          <w:rFonts w:ascii="Arial" w:hAnsi="Arial" w:cs="Arial"/>
        </w:rPr>
        <w:t>(Kelleher et al., 2018)</w:t>
      </w:r>
      <w:r w:rsidRPr="00133D13">
        <w:rPr>
          <w:rFonts w:ascii="Arial" w:hAnsi="Arial" w:cs="Arial"/>
        </w:rPr>
        <w:fldChar w:fldCharType="end"/>
      </w:r>
      <w:r w:rsidRPr="00133D13">
        <w:rPr>
          <w:rFonts w:ascii="Arial" w:hAnsi="Arial" w:cs="Arial"/>
        </w:rPr>
        <w:t>.</w:t>
      </w:r>
    </w:p>
    <w:p w14:paraId="026B2982" w14:textId="77777777" w:rsidR="001E57AB" w:rsidRPr="00133D13" w:rsidRDefault="001E57AB" w:rsidP="001E57AB">
      <w:pPr>
        <w:pStyle w:val="ListParagraph"/>
        <w:numPr>
          <w:ilvl w:val="0"/>
          <w:numId w:val="17"/>
        </w:numPr>
        <w:spacing w:after="160"/>
        <w:jc w:val="both"/>
        <w:rPr>
          <w:rFonts w:ascii="Arial" w:hAnsi="Arial" w:cs="Arial"/>
        </w:rPr>
      </w:pPr>
      <w:r w:rsidRPr="00133D13">
        <w:rPr>
          <w:rFonts w:ascii="Arial" w:hAnsi="Arial" w:cs="Arial"/>
        </w:rPr>
        <w:t xml:space="preserve">PCA median, inter-quartile range, and pairwise distance summary stats using scikit-learn (v1.2.2) </w:t>
      </w:r>
      <w:r w:rsidRPr="00133D13">
        <w:rPr>
          <w:rFonts w:ascii="Arial" w:hAnsi="Arial" w:cs="Arial"/>
        </w:rPr>
        <w:fldChar w:fldCharType="begin"/>
      </w:r>
      <w:r w:rsidRPr="00133D13">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Pr="00133D13">
        <w:rPr>
          <w:rFonts w:ascii="Arial" w:hAnsi="Arial" w:cs="Arial"/>
        </w:rPr>
        <w:fldChar w:fldCharType="separate"/>
      </w:r>
      <w:r w:rsidRPr="00133D13">
        <w:rPr>
          <w:rFonts w:ascii="Arial" w:hAnsi="Arial" w:cs="Arial"/>
        </w:rPr>
        <w:t>(Pedregosa et al., 2011)</w:t>
      </w:r>
      <w:r w:rsidRPr="00133D13">
        <w:rPr>
          <w:rFonts w:ascii="Arial" w:hAnsi="Arial" w:cs="Arial"/>
        </w:rPr>
        <w:fldChar w:fldCharType="end"/>
      </w:r>
      <w:r w:rsidRPr="00133D13">
        <w:rPr>
          <w:rFonts w:ascii="Arial" w:hAnsi="Arial" w:cs="Arial"/>
        </w:rPr>
        <w:t xml:space="preserve">. For the calculation of PCA statistics, the 012 genotype matrix was generated from the tree sequence, which required a large amount of memory. Inference procedures like this, which are affected by simulation times, would be greatly benefitted if </w:t>
      </w:r>
      <w:proofErr w:type="spellStart"/>
      <w:r w:rsidRPr="00133D13">
        <w:rPr>
          <w:rFonts w:ascii="Arial" w:hAnsi="Arial" w:cs="Arial"/>
        </w:rPr>
        <w:t>tskit</w:t>
      </w:r>
      <w:proofErr w:type="spellEnd"/>
      <w:r w:rsidRPr="00133D13">
        <w:rPr>
          <w:rFonts w:ascii="Arial" w:hAnsi="Arial" w:cs="Arial"/>
        </w:rPr>
        <w:t xml:space="preserve"> possessed built-in features for calculating PCA statistics directly and efficiently from the tree sequence.</w:t>
      </w:r>
    </w:p>
    <w:p w14:paraId="642402C4" w14:textId="77777777" w:rsidR="001E57AB" w:rsidRPr="00133D13" w:rsidRDefault="001E57AB" w:rsidP="001E57AB">
      <w:pPr>
        <w:jc w:val="both"/>
        <w:rPr>
          <w:rFonts w:ascii="Arial" w:hAnsi="Arial" w:cs="Arial"/>
        </w:rPr>
      </w:pPr>
      <w:r w:rsidRPr="00133D13">
        <w:rPr>
          <w:rFonts w:ascii="Arial" w:hAnsi="Arial" w:cs="Arial"/>
        </w:rPr>
        <w:t>For each simulation, summary stats were calculated for all populations and collated along with the corresponding parameters into a reference table and used as input for SNPE.</w:t>
      </w:r>
    </w:p>
    <w:p w14:paraId="548B0F4B" w14:textId="77777777" w:rsidR="001E57AB" w:rsidRPr="00133D13" w:rsidRDefault="001E57AB" w:rsidP="001E57AB">
      <w:pPr>
        <w:jc w:val="both"/>
        <w:rPr>
          <w:rFonts w:ascii="Arial" w:hAnsi="Arial" w:cs="Arial"/>
        </w:rPr>
      </w:pPr>
    </w:p>
    <w:p w14:paraId="75D684E9" w14:textId="77777777" w:rsidR="001E57AB" w:rsidRPr="00133D13" w:rsidRDefault="001E57AB" w:rsidP="001E57AB">
      <w:pPr>
        <w:jc w:val="both"/>
        <w:rPr>
          <w:rFonts w:ascii="Arial" w:hAnsi="Arial" w:cs="Arial"/>
          <w:i/>
          <w:iCs/>
        </w:rPr>
      </w:pPr>
      <w:r w:rsidRPr="00133D13">
        <w:rPr>
          <w:rFonts w:ascii="Arial" w:hAnsi="Arial" w:cs="Arial"/>
          <w:i/>
          <w:iCs/>
        </w:rPr>
        <w:t>2.6. SNPE procedure</w:t>
      </w:r>
    </w:p>
    <w:p w14:paraId="41B5E896" w14:textId="77777777" w:rsidR="001E57AB" w:rsidRPr="00133D13" w:rsidRDefault="001E57AB" w:rsidP="001E57AB">
      <w:pPr>
        <w:jc w:val="both"/>
        <w:rPr>
          <w:rFonts w:ascii="Arial" w:hAnsi="Arial" w:cs="Arial"/>
        </w:rPr>
      </w:pPr>
      <w:r w:rsidRPr="00133D13">
        <w:rPr>
          <w:rFonts w:ascii="Arial" w:hAnsi="Arial" w:cs="Arial"/>
        </w:rPr>
        <w:t xml:space="preserve">For inferring the posterior distribution, the Flowjax package (v12.0.1) was used to carry out SNPE </w:t>
      </w:r>
      <w:r w:rsidRPr="00133D13">
        <w:rPr>
          <w:rFonts w:ascii="Arial" w:hAnsi="Arial" w:cs="Arial"/>
        </w:rPr>
        <w:fldChar w:fldCharType="begin"/>
      </w:r>
      <w:r w:rsidRPr="00133D13">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Pr="00133D13">
        <w:rPr>
          <w:rFonts w:ascii="Arial" w:hAnsi="Arial" w:cs="Arial"/>
        </w:rPr>
        <w:fldChar w:fldCharType="separate"/>
      </w:r>
      <w:r w:rsidRPr="00133D13">
        <w:rPr>
          <w:rFonts w:ascii="Arial" w:hAnsi="Arial" w:cs="Arial"/>
        </w:rPr>
        <w:t>(Ward, 2024)</w:t>
      </w:r>
      <w:r w:rsidRPr="00133D13">
        <w:rPr>
          <w:rFonts w:ascii="Arial" w:hAnsi="Arial" w:cs="Arial"/>
        </w:rPr>
        <w:fldChar w:fldCharType="end"/>
      </w:r>
      <w:r w:rsidRPr="00133D13">
        <w:rPr>
          <w:rFonts w:ascii="Arial" w:hAnsi="Arial" w:cs="Arial"/>
        </w:rPr>
        <w:t xml:space="preserve">. For stability during training, parameters were first log transformed and then normalised using affine transformations as outlined in the Flowjax documentation. Summary stats were also normalised using the same affine transformation method as carrying out inference without normalisation of the simulated data caused the neural network to fail to converge. The same affine transformation was used in subsequent rounds. The prior distribution provided to SNPE was a multivariate normal </w:t>
      </w:r>
      <w:proofErr w:type="spellStart"/>
      <w:r w:rsidRPr="00133D13">
        <w:rPr>
          <w:rFonts w:ascii="Arial" w:hAnsi="Arial" w:cs="Arial"/>
        </w:rPr>
        <w:t>PyTorch</w:t>
      </w:r>
      <w:proofErr w:type="spellEnd"/>
      <w:r w:rsidRPr="00133D13">
        <w:rPr>
          <w:rFonts w:ascii="Arial" w:hAnsi="Arial" w:cs="Arial"/>
        </w:rPr>
        <w:t xml:space="preserve"> (v2.0.1) distribution with mean 0 and standard deviation 1 </w:t>
      </w:r>
      <w:r w:rsidRPr="00133D13">
        <w:rPr>
          <w:rFonts w:ascii="Arial" w:hAnsi="Arial" w:cs="Arial"/>
        </w:rPr>
        <w:fldChar w:fldCharType="begin"/>
      </w:r>
      <w:r w:rsidRPr="00133D13">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Paszke</w:t>
      </w:r>
      <w:proofErr w:type="spellEnd"/>
      <w:r w:rsidRPr="00133D13">
        <w:rPr>
          <w:rFonts w:ascii="Arial" w:hAnsi="Arial" w:cs="Arial"/>
        </w:rPr>
        <w:t xml:space="preserve"> et al., 2019)</w:t>
      </w:r>
      <w:r w:rsidRPr="00133D13">
        <w:rPr>
          <w:rFonts w:ascii="Arial" w:hAnsi="Arial" w:cs="Arial"/>
        </w:rPr>
        <w:fldChar w:fldCharType="end"/>
      </w:r>
      <w:r w:rsidRPr="00133D13">
        <w:rPr>
          <w:rFonts w:ascii="Arial" w:hAnsi="Arial" w:cs="Arial"/>
        </w:rPr>
        <w:t xml:space="preserve">. The neural network was then trained with the first dataset of simulated data (10,000 simulations) to learn relationships between summary stats and parameters. The validation proportion was 0.1 (1000 out of 10,000 each round), the batch size was 100 and a learning rate of 1e-4 was used. After training, the estimated distribution of parameters was conditioned using the observed data, and then sampled from to obtain parameters consistent with our observed data. 10,000 sets of model parameters were sampled from this posterior, and inversely transformed and exponentiated </w:t>
      </w:r>
      <w:r w:rsidRPr="00133D13">
        <w:rPr>
          <w:rFonts w:ascii="Arial" w:hAnsi="Arial" w:cs="Arial"/>
        </w:rPr>
        <w:lastRenderedPageBreak/>
        <w:t xml:space="preserve">to obtain the parameters for the next round of simulation. This simulation and inference procedure was repeated once more, serialising the previous round’s normalising flow and carrying this forward to be used in following rounds </w:t>
      </w:r>
      <w:r w:rsidRPr="00133D13">
        <w:rPr>
          <w:rFonts w:ascii="Arial" w:hAnsi="Arial" w:cs="Arial"/>
        </w:rPr>
        <w:fldChar w:fldCharType="begin"/>
      </w:r>
      <w:r w:rsidRPr="00133D13">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Pr="00133D13">
        <w:rPr>
          <w:rFonts w:ascii="Arial" w:hAnsi="Arial" w:cs="Arial"/>
        </w:rPr>
        <w:fldChar w:fldCharType="separate"/>
      </w:r>
      <w:r w:rsidRPr="00133D13">
        <w:rPr>
          <w:rFonts w:ascii="Arial" w:hAnsi="Arial" w:cs="Arial"/>
        </w:rPr>
        <w:t>(Kidger &amp; Garcia, 2021)</w:t>
      </w:r>
      <w:r w:rsidRPr="00133D13">
        <w:rPr>
          <w:rFonts w:ascii="Arial" w:hAnsi="Arial" w:cs="Arial"/>
        </w:rPr>
        <w:fldChar w:fldCharType="end"/>
      </w:r>
      <w:r w:rsidRPr="00133D13">
        <w:rPr>
          <w:rFonts w:ascii="Arial" w:hAnsi="Arial" w:cs="Arial"/>
        </w:rPr>
        <w:t>, which prevented SNPE from overconfidently estimating a new posterior based on resampled data. The basic outline of this approach is illustrated in Figure 2.</w:t>
      </w:r>
    </w:p>
    <w:p w14:paraId="7AA8ABC3" w14:textId="77777777" w:rsidR="001E57AB" w:rsidRPr="00133D13" w:rsidRDefault="001E57AB" w:rsidP="001E57AB">
      <w:pPr>
        <w:jc w:val="both"/>
        <w:rPr>
          <w:rFonts w:ascii="Arial" w:hAnsi="Arial" w:cs="Arial"/>
        </w:rPr>
      </w:pPr>
    </w:p>
    <w:p w14:paraId="33D25FE9" w14:textId="77777777" w:rsidR="001E57AB" w:rsidRPr="00133D13" w:rsidRDefault="001E57AB" w:rsidP="001E57AB">
      <w:pPr>
        <w:jc w:val="both"/>
        <w:rPr>
          <w:rFonts w:ascii="Arial" w:hAnsi="Arial" w:cs="Arial"/>
          <w:i/>
          <w:iCs/>
        </w:rPr>
      </w:pPr>
      <w:r w:rsidRPr="00133D13">
        <w:rPr>
          <w:rFonts w:ascii="Arial" w:hAnsi="Arial" w:cs="Arial"/>
          <w:i/>
          <w:iCs/>
        </w:rPr>
        <w:t>2.7. Addressing model misspecification</w:t>
      </w:r>
    </w:p>
    <w:p w14:paraId="06E5AA92" w14:textId="549600DF" w:rsidR="001E57AB" w:rsidRPr="00133D13" w:rsidRDefault="001E57AB" w:rsidP="001E57AB">
      <w:pPr>
        <w:jc w:val="both"/>
        <w:rPr>
          <w:rFonts w:ascii="Arial" w:hAnsi="Arial" w:cs="Arial"/>
        </w:rPr>
      </w:pPr>
      <w:r w:rsidRPr="00133D13">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the observed Tajima’s D statistic for the European population of </w:t>
      </w:r>
      <w:r w:rsidRPr="00133D13">
        <w:rPr>
          <w:rFonts w:ascii="Arial" w:hAnsi="Arial" w:cs="Arial"/>
          <w:i/>
          <w:iCs/>
        </w:rPr>
        <w:t xml:space="preserve">F. </w:t>
      </w:r>
      <w:proofErr w:type="spellStart"/>
      <w:r w:rsidRPr="00133D13">
        <w:rPr>
          <w:rFonts w:ascii="Arial" w:hAnsi="Arial" w:cs="Arial"/>
          <w:i/>
          <w:iCs/>
        </w:rPr>
        <w:t>silvestris</w:t>
      </w:r>
      <w:proofErr w:type="spellEnd"/>
      <w:r w:rsidRPr="00133D13">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133D13">
        <w:rPr>
          <w:rFonts w:ascii="Arial" w:hAnsi="Arial" w:cs="Arial"/>
        </w:rPr>
        <w:fldChar w:fldCharType="begin"/>
      </w:r>
      <w:r w:rsidRPr="00133D13">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133D13">
        <w:rPr>
          <w:rFonts w:ascii="Arial" w:hAnsi="Arial" w:cs="Arial"/>
        </w:rPr>
        <w:fldChar w:fldCharType="separate"/>
      </w:r>
      <w:r w:rsidRPr="00133D13">
        <w:rPr>
          <w:rFonts w:ascii="Arial" w:hAnsi="Arial" w:cs="Arial"/>
        </w:rPr>
        <w:t>(Tajima, 1989)</w:t>
      </w:r>
      <w:r w:rsidRPr="00133D13">
        <w:rPr>
          <w:rFonts w:ascii="Arial" w:hAnsi="Arial" w:cs="Arial"/>
        </w:rPr>
        <w:fldChar w:fldCharType="end"/>
      </w:r>
      <w:r w:rsidRPr="00133D13">
        <w:rPr>
          <w:rFonts w:ascii="Arial" w:hAnsi="Arial" w:cs="Arial"/>
        </w:rPr>
        <w:t xml:space="preserve">, admixture </w:t>
      </w:r>
      <w:r w:rsidRPr="00133D13">
        <w:rPr>
          <w:rFonts w:ascii="Arial" w:hAnsi="Arial" w:cs="Arial"/>
        </w:rPr>
        <w:fldChar w:fldCharType="begin"/>
      </w:r>
      <w:r w:rsidRPr="00133D13">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Stajich</w:t>
      </w:r>
      <w:proofErr w:type="spellEnd"/>
      <w:r w:rsidRPr="00133D13">
        <w:rPr>
          <w:rFonts w:ascii="Arial" w:hAnsi="Arial" w:cs="Arial"/>
        </w:rPr>
        <w:t xml:space="preserve"> &amp; Hahn, 2005)</w:t>
      </w:r>
      <w:r w:rsidRPr="00133D13">
        <w:rPr>
          <w:rFonts w:ascii="Arial" w:hAnsi="Arial" w:cs="Arial"/>
        </w:rPr>
        <w:fldChar w:fldCharType="end"/>
      </w:r>
      <w:r w:rsidRPr="00133D13">
        <w:rPr>
          <w:rFonts w:ascii="Arial" w:hAnsi="Arial" w:cs="Arial"/>
        </w:rPr>
        <w:t xml:space="preserve">, or a structured population </w:t>
      </w:r>
      <w:r w:rsidRPr="00133D13">
        <w:rPr>
          <w:rFonts w:ascii="Arial" w:hAnsi="Arial" w:cs="Arial"/>
        </w:rPr>
        <w:fldChar w:fldCharType="begin"/>
      </w:r>
      <w:r w:rsidRPr="00133D13">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sidRPr="00133D13">
        <w:rPr>
          <w:rFonts w:ascii="Arial" w:hAnsi="Arial" w:cs="Arial"/>
        </w:rPr>
        <w:fldChar w:fldCharType="separate"/>
      </w:r>
      <w:r w:rsidRPr="00133D13">
        <w:rPr>
          <w:rFonts w:ascii="Arial" w:hAnsi="Arial" w:cs="Arial"/>
        </w:rPr>
        <w:t>(</w:t>
      </w:r>
      <w:proofErr w:type="spellStart"/>
      <w:r w:rsidRPr="00133D13">
        <w:rPr>
          <w:rFonts w:ascii="Arial" w:hAnsi="Arial" w:cs="Arial"/>
        </w:rPr>
        <w:t>Wakeley</w:t>
      </w:r>
      <w:proofErr w:type="spellEnd"/>
      <w:r w:rsidRPr="00133D13">
        <w:rPr>
          <w:rFonts w:ascii="Arial" w:hAnsi="Arial" w:cs="Arial"/>
        </w:rPr>
        <w:t>, 1999)</w:t>
      </w:r>
      <w:r w:rsidRPr="00133D13">
        <w:rPr>
          <w:rFonts w:ascii="Arial" w:hAnsi="Arial" w:cs="Arial"/>
        </w:rPr>
        <w:fldChar w:fldCharType="end"/>
      </w:r>
      <w:r w:rsidRPr="00133D13">
        <w:rPr>
          <w:rFonts w:ascii="Arial" w:hAnsi="Arial" w:cs="Arial"/>
        </w:rPr>
        <w:t xml:space="preserve">. However, this demography is not consistent with current understanding </w:t>
      </w:r>
      <w:r w:rsidRPr="00133D13">
        <w:rPr>
          <w:rFonts w:ascii="Arial" w:hAnsi="Arial" w:cs="Arial"/>
        </w:rPr>
        <w:fldChar w:fldCharType="begin"/>
      </w:r>
      <w:r w:rsidRPr="00133D13">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133D13">
        <w:rPr>
          <w:rFonts w:ascii="Arial" w:hAnsi="Arial" w:cs="Arial"/>
        </w:rPr>
        <w:fldChar w:fldCharType="separate"/>
      </w:r>
      <w:r w:rsidRPr="00133D13">
        <w:rPr>
          <w:rFonts w:ascii="Arial" w:hAnsi="Arial" w:cs="Arial"/>
        </w:rPr>
        <w:t xml:space="preserve">(Langley &amp; </w:t>
      </w:r>
      <w:proofErr w:type="spellStart"/>
      <w:r w:rsidRPr="00133D13">
        <w:rPr>
          <w:rFonts w:ascii="Arial" w:hAnsi="Arial" w:cs="Arial"/>
        </w:rPr>
        <w:t>Yalden</w:t>
      </w:r>
      <w:proofErr w:type="spellEnd"/>
      <w:r w:rsidRPr="00133D13">
        <w:rPr>
          <w:rFonts w:ascii="Arial" w:hAnsi="Arial" w:cs="Arial"/>
        </w:rPr>
        <w:t xml:space="preserve">, 1977; </w:t>
      </w:r>
      <w:proofErr w:type="spellStart"/>
      <w:r w:rsidRPr="00133D13">
        <w:rPr>
          <w:rFonts w:ascii="Arial" w:hAnsi="Arial" w:cs="Arial"/>
        </w:rPr>
        <w:t>Pierpaoli</w:t>
      </w:r>
      <w:proofErr w:type="spellEnd"/>
      <w:r w:rsidRPr="00133D13">
        <w:rPr>
          <w:rFonts w:ascii="Arial" w:hAnsi="Arial" w:cs="Arial"/>
        </w:rPr>
        <w:t xml:space="preserve"> et al., 2003)</w:t>
      </w:r>
      <w:r w:rsidRPr="00133D13">
        <w:rPr>
          <w:rFonts w:ascii="Arial" w:hAnsi="Arial" w:cs="Arial"/>
        </w:rPr>
        <w:fldChar w:fldCharType="end"/>
      </w:r>
      <w:r w:rsidRPr="00133D13">
        <w:rPr>
          <w:rFonts w:ascii="Arial" w:hAnsi="Arial" w:cs="Arial"/>
        </w:rPr>
        <w:t xml:space="preserve"> and it would be difficult to replicate this statistic in the simulated data</w:t>
      </w:r>
      <w:r w:rsidRPr="00133D13">
        <w:rPr>
          <w:rFonts w:ascii="Arial" w:hAnsi="Arial" w:cs="Arial"/>
        </w:rPr>
        <w:t>.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65327201" w14:textId="77777777" w:rsidR="001E57AB" w:rsidRPr="00133D13" w:rsidRDefault="001E57AB" w:rsidP="001E57AB">
      <w:pPr>
        <w:jc w:val="both"/>
        <w:rPr>
          <w:rFonts w:ascii="Arial" w:hAnsi="Arial" w:cs="Arial"/>
        </w:rPr>
      </w:pPr>
    </w:p>
    <w:p w14:paraId="1D6F711C" w14:textId="33CD473B" w:rsidR="001E57AB" w:rsidRPr="00133D13" w:rsidRDefault="001E57AB" w:rsidP="001E57AB">
      <w:pPr>
        <w:jc w:val="both"/>
        <w:rPr>
          <w:rFonts w:ascii="Arial" w:hAnsi="Arial" w:cs="Arial"/>
        </w:rPr>
      </w:pPr>
      <w:r w:rsidRPr="00133D13">
        <w:rPr>
          <w:rFonts w:ascii="Arial" w:hAnsi="Arial" w:cs="Arial"/>
        </w:rPr>
        <w:t>(should this bit be in Discussion?)</w:t>
      </w:r>
    </w:p>
    <w:p w14:paraId="5752F27F" w14:textId="77777777" w:rsidR="001E57AB" w:rsidRPr="00133D13" w:rsidRDefault="001E57AB" w:rsidP="001E57AB">
      <w:pPr>
        <w:jc w:val="both"/>
        <w:rPr>
          <w:rFonts w:ascii="Arial" w:hAnsi="Arial" w:cs="Arial"/>
        </w:rPr>
      </w:pPr>
    </w:p>
    <w:p w14:paraId="242DDC3D" w14:textId="77777777" w:rsidR="001E57AB" w:rsidRPr="00133D13" w:rsidRDefault="001E57AB" w:rsidP="001E57AB">
      <w:pPr>
        <w:jc w:val="both"/>
        <w:rPr>
          <w:rFonts w:ascii="Arial" w:hAnsi="Arial" w:cs="Arial"/>
        </w:rPr>
      </w:pPr>
      <w:r w:rsidRPr="00133D13">
        <w:rPr>
          <w:rFonts w:ascii="Arial" w:hAnsi="Arial" w:cs="Arial"/>
        </w:rPr>
        <w:t>To address the clear misspecification in the initial set of 134 summary statistics, we implemented three methods to remove the statistics for which there was the largest discrepancy between the simulated and observed data.</w:t>
      </w:r>
    </w:p>
    <w:p w14:paraId="0E66CB6F" w14:textId="77777777" w:rsidR="001E57AB" w:rsidRPr="00133D13" w:rsidRDefault="001E57AB" w:rsidP="001E57AB">
      <w:pPr>
        <w:pStyle w:val="ListParagraph"/>
        <w:numPr>
          <w:ilvl w:val="0"/>
          <w:numId w:val="21"/>
        </w:numPr>
        <w:jc w:val="both"/>
        <w:rPr>
          <w:rFonts w:ascii="Arial" w:hAnsi="Arial" w:cs="Arial"/>
          <w:b/>
          <w:bCs/>
        </w:rPr>
      </w:pPr>
      <w:r w:rsidRPr="00133D13">
        <w:rPr>
          <w:rFonts w:ascii="Arial" w:hAnsi="Arial" w:cs="Arial"/>
          <w:b/>
          <w:bCs/>
        </w:rPr>
        <w:t>Removal of summary statistics with &gt;0.99 correlation.</w:t>
      </w:r>
      <w:r w:rsidRPr="00133D13">
        <w:rPr>
          <w:rFonts w:ascii="Arial" w:hAnsi="Arial" w:cs="Arial"/>
        </w:rPr>
        <w:t xml:space="preserve"> Pairwise correlations were calculated and one of the correlated stats were removed to limit the maximum correlation in the set of summary statistics to 0.99. 24 summary statistics were removed using this method</w:t>
      </w:r>
    </w:p>
    <w:p w14:paraId="18970871" w14:textId="77777777" w:rsidR="001E57AB" w:rsidRPr="00133D13" w:rsidRDefault="001E57AB" w:rsidP="001E57AB">
      <w:pPr>
        <w:pStyle w:val="ListParagraph"/>
        <w:numPr>
          <w:ilvl w:val="0"/>
          <w:numId w:val="21"/>
        </w:numPr>
        <w:jc w:val="both"/>
        <w:rPr>
          <w:rFonts w:ascii="Arial" w:hAnsi="Arial" w:cs="Arial"/>
          <w:b/>
          <w:bCs/>
        </w:rPr>
      </w:pPr>
      <w:r w:rsidRPr="00133D13">
        <w:rPr>
          <w:rFonts w:ascii="Arial" w:hAnsi="Arial" w:cs="Arial"/>
          <w:b/>
          <w:bCs/>
        </w:rPr>
        <w:t>Noise detection using normalising flows.</w:t>
      </w:r>
      <w:r w:rsidRPr="00133D13">
        <w:rPr>
          <w:rFonts w:ascii="Arial" w:hAnsi="Arial" w:cs="Arial"/>
        </w:rPr>
        <w:t xml:space="preserve"> If we assume, in the misspecified case, that the observed data we are using has been generated according to our model plus some noise in the sample i.e. p(</w:t>
      </w:r>
      <w:proofErr w:type="spellStart"/>
      <w:r w:rsidRPr="00133D13">
        <w:rPr>
          <w:rFonts w:ascii="Arial" w:hAnsi="Arial" w:cs="Arial"/>
        </w:rPr>
        <w:t>x</w:t>
      </w:r>
      <w:r w:rsidRPr="00133D13">
        <w:rPr>
          <w:rFonts w:ascii="Arial" w:hAnsi="Arial" w:cs="Arial"/>
          <w:vertAlign w:val="subscript"/>
        </w:rPr>
        <w:t>obs</w:t>
      </w:r>
      <w:proofErr w:type="spellEnd"/>
      <w:r w:rsidRPr="00133D13">
        <w:rPr>
          <w:rFonts w:ascii="Arial" w:hAnsi="Arial" w:cs="Arial"/>
        </w:rPr>
        <w:t xml:space="preserve">) = p(x) + noise, we can attempt to infer a posterior over the noise to identify misspecified summary statistics. 10 summary statistics were </w:t>
      </w:r>
      <w:r w:rsidRPr="00133D13">
        <w:rPr>
          <w:rFonts w:ascii="Arial" w:hAnsi="Arial" w:cs="Arial"/>
        </w:rPr>
        <w:lastRenderedPageBreak/>
        <w:t>removed using this method, with an absolute noise threshold of 0.8. (how to explain this/how much detail needed)</w:t>
      </w:r>
    </w:p>
    <w:p w14:paraId="752B837B" w14:textId="77777777" w:rsidR="001E57AB" w:rsidRPr="00133D13" w:rsidRDefault="001E57AB" w:rsidP="001E57AB">
      <w:pPr>
        <w:pStyle w:val="ListParagraph"/>
        <w:numPr>
          <w:ilvl w:val="0"/>
          <w:numId w:val="21"/>
        </w:numPr>
        <w:jc w:val="both"/>
        <w:rPr>
          <w:rFonts w:ascii="Arial" w:hAnsi="Arial" w:cs="Arial"/>
          <w:b/>
          <w:bCs/>
        </w:rPr>
      </w:pPr>
      <w:r w:rsidRPr="00133D13">
        <w:rPr>
          <w:rFonts w:ascii="Arial" w:hAnsi="Arial" w:cs="Arial"/>
          <w:b/>
          <w:bCs/>
        </w:rPr>
        <w:t>Iterative improvement of percentile of observed data.</w:t>
      </w:r>
      <w:r w:rsidRPr="00133D13">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0.78 was achieved (the best percentile achieved using this method). 7 summary statistics were removed in total.</w:t>
      </w:r>
    </w:p>
    <w:p w14:paraId="215FFAE0" w14:textId="69EA554A" w:rsidR="001E57AB" w:rsidRPr="00133D13" w:rsidRDefault="001E57AB" w:rsidP="001E57AB">
      <w:pPr>
        <w:pStyle w:val="ListParagraph"/>
        <w:numPr>
          <w:ilvl w:val="0"/>
          <w:numId w:val="21"/>
        </w:numPr>
        <w:jc w:val="both"/>
        <w:rPr>
          <w:rFonts w:ascii="Arial" w:hAnsi="Arial" w:cs="Arial"/>
        </w:rPr>
      </w:pPr>
      <w:r w:rsidRPr="00133D13">
        <w:rPr>
          <w:rFonts w:ascii="Arial" w:hAnsi="Arial" w:cs="Arial"/>
          <w:b/>
          <w:bCs/>
        </w:rPr>
        <w:t xml:space="preserve">Posterior predictive checks. </w:t>
      </w:r>
      <w:r w:rsidRPr="00133D13">
        <w:rPr>
          <w:rFonts w:ascii="Arial" w:hAnsi="Arial" w:cs="Arial"/>
        </w:rPr>
        <w:t xml:space="preserve"> After the first round of inference, posterior predictive checks of the marginal distributions of summary statistics were carried out and statistics were removed if the observed data fell outside of the 0.99 percentile of the simulated data.</w:t>
      </w:r>
      <w:r w:rsidRPr="00133D13">
        <w:rPr>
          <w:rFonts w:ascii="Arial" w:hAnsi="Arial" w:cs="Arial"/>
        </w:rPr>
        <w:t xml:space="preserve"> 12 more summary statistics were removed this way.</w:t>
      </w:r>
    </w:p>
    <w:p w14:paraId="6A657E49" w14:textId="7CF01B7E" w:rsidR="005D750F" w:rsidRPr="00133D13" w:rsidRDefault="001E57AB">
      <w:pPr>
        <w:rPr>
          <w:rFonts w:ascii="Arial" w:hAnsi="Arial" w:cs="Arial"/>
        </w:rPr>
      </w:pPr>
      <w:r w:rsidRPr="00133D13">
        <w:rPr>
          <w:rFonts w:ascii="Arial" w:hAnsi="Arial" w:cs="Arial"/>
        </w:rPr>
        <w:t xml:space="preserve">This multi-faceted approach reduced our initial set of 134 summary statistics down to 81 of the most well-specified statistics. The statistics removed can be found </w:t>
      </w:r>
      <w:r w:rsidR="00844464" w:rsidRPr="00133D13">
        <w:rPr>
          <w:rFonts w:ascii="Arial" w:hAnsi="Arial" w:cs="Arial"/>
        </w:rPr>
        <w:t>in the supplementary materials (Table S1) – to be added.</w:t>
      </w:r>
    </w:p>
    <w:p w14:paraId="0950F1D4" w14:textId="77777777" w:rsidR="001E57AB" w:rsidRPr="00133D13" w:rsidRDefault="001E57AB">
      <w:pPr>
        <w:rPr>
          <w:rFonts w:ascii="Arial" w:hAnsi="Arial" w:cs="Arial"/>
        </w:rPr>
      </w:pPr>
    </w:p>
    <w:p w14:paraId="76E7950D" w14:textId="77777777" w:rsidR="001E57AB" w:rsidRPr="00133D13" w:rsidRDefault="001E57AB">
      <w:pPr>
        <w:rPr>
          <w:rFonts w:ascii="Arial" w:hAnsi="Arial" w:cs="Arial"/>
        </w:rPr>
      </w:pPr>
    </w:p>
    <w:p w14:paraId="4847458F" w14:textId="77777777" w:rsidR="001E57AB" w:rsidRPr="00133D13" w:rsidRDefault="001E57AB" w:rsidP="001E57AB">
      <w:pPr>
        <w:jc w:val="both"/>
        <w:rPr>
          <w:rFonts w:ascii="Arial" w:hAnsi="Arial" w:cs="Arial"/>
          <w:b/>
          <w:bCs/>
          <w:lang w:val="de-DE"/>
        </w:rPr>
      </w:pPr>
      <w:r w:rsidRPr="00133D13">
        <w:rPr>
          <w:rFonts w:ascii="Arial" w:hAnsi="Arial" w:cs="Arial"/>
          <w:b/>
          <w:bCs/>
          <w:lang w:val="de-DE"/>
        </w:rPr>
        <w:t>References</w:t>
      </w:r>
    </w:p>
    <w:p w14:paraId="71445FAE" w14:textId="77777777" w:rsidR="001E57AB" w:rsidRPr="00133D13" w:rsidRDefault="001E57AB" w:rsidP="001E57AB">
      <w:pPr>
        <w:pStyle w:val="Bibliography"/>
        <w:rPr>
          <w:rFonts w:ascii="Arial" w:hAnsi="Arial" w:cs="Arial"/>
        </w:rPr>
      </w:pPr>
      <w:r w:rsidRPr="00133D13">
        <w:rPr>
          <w:rFonts w:ascii="Arial" w:hAnsi="Arial" w:cs="Arial"/>
        </w:rPr>
        <w:fldChar w:fldCharType="begin"/>
      </w:r>
      <w:r w:rsidRPr="00133D13">
        <w:rPr>
          <w:rFonts w:ascii="Arial" w:hAnsi="Arial" w:cs="Arial"/>
          <w:lang w:val="de-DE"/>
        </w:rPr>
        <w:instrText xml:space="preserve"> ADDIN ZOTERO_BIBL {"uncited":[],"omitted":[],"custom":[]} CSL_BIBLIOGRAPHY </w:instrText>
      </w:r>
      <w:r w:rsidRPr="00133D13">
        <w:rPr>
          <w:rFonts w:ascii="Arial" w:hAnsi="Arial" w:cs="Arial"/>
        </w:rPr>
        <w:fldChar w:fldCharType="separate"/>
      </w:r>
      <w:r w:rsidRPr="00133D13">
        <w:rPr>
          <w:rFonts w:ascii="Arial" w:hAnsi="Arial" w:cs="Arial"/>
          <w:lang w:val="de-DE"/>
        </w:rPr>
        <w:t xml:space="preserve">Aeschbacher, S., Beaumont, M. A., &amp; </w:t>
      </w:r>
      <w:proofErr w:type="spellStart"/>
      <w:r w:rsidRPr="00133D13">
        <w:rPr>
          <w:rFonts w:ascii="Arial" w:hAnsi="Arial" w:cs="Arial"/>
          <w:lang w:val="de-DE"/>
        </w:rPr>
        <w:t>Futschik</w:t>
      </w:r>
      <w:proofErr w:type="spellEnd"/>
      <w:r w:rsidRPr="00133D13">
        <w:rPr>
          <w:rFonts w:ascii="Arial" w:hAnsi="Arial" w:cs="Arial"/>
          <w:lang w:val="de-DE"/>
        </w:rPr>
        <w:t xml:space="preserve">, A. (2012). </w:t>
      </w:r>
      <w:r w:rsidRPr="00133D13">
        <w:rPr>
          <w:rFonts w:ascii="Arial" w:hAnsi="Arial" w:cs="Arial"/>
        </w:rPr>
        <w:t xml:space="preserve">A novel approach for choosing summary statistics in approximate Bayesian computation. In </w:t>
      </w:r>
      <w:r w:rsidRPr="00133D13">
        <w:rPr>
          <w:rFonts w:ascii="Arial" w:hAnsi="Arial" w:cs="Arial"/>
          <w:i/>
          <w:iCs/>
        </w:rPr>
        <w:t>Genetics</w:t>
      </w:r>
      <w:r w:rsidRPr="00133D13">
        <w:rPr>
          <w:rFonts w:ascii="Arial" w:hAnsi="Arial" w:cs="Arial"/>
        </w:rPr>
        <w:t xml:space="preserve"> (Vol. 192, Issue 3, pp. 1027–1047).</w:t>
      </w:r>
    </w:p>
    <w:p w14:paraId="67178328" w14:textId="77777777" w:rsidR="001E57AB" w:rsidRPr="00133D13" w:rsidRDefault="001E57AB" w:rsidP="001E57AB">
      <w:pPr>
        <w:pStyle w:val="Bibliography"/>
        <w:rPr>
          <w:rFonts w:ascii="Arial" w:hAnsi="Arial" w:cs="Arial"/>
        </w:rPr>
      </w:pPr>
      <w:proofErr w:type="spellStart"/>
      <w:r w:rsidRPr="00133D13">
        <w:rPr>
          <w:rFonts w:ascii="Arial" w:hAnsi="Arial" w:cs="Arial"/>
        </w:rPr>
        <w:t>Akhmetzhanova</w:t>
      </w:r>
      <w:proofErr w:type="spellEnd"/>
      <w:r w:rsidRPr="00133D13">
        <w:rPr>
          <w:rFonts w:ascii="Arial" w:hAnsi="Arial" w:cs="Arial"/>
        </w:rPr>
        <w:t xml:space="preserve">, A., Mishra-Sharma, S., &amp; Dvorkin, C. (2023). Data Compression and Inference in Cosmology with Self-Supervised Machine Learning. In </w:t>
      </w:r>
      <w:proofErr w:type="spellStart"/>
      <w:r w:rsidRPr="00133D13">
        <w:rPr>
          <w:rFonts w:ascii="Arial" w:hAnsi="Arial" w:cs="Arial"/>
          <w:i/>
          <w:iCs/>
        </w:rPr>
        <w:t>arXiv</w:t>
      </w:r>
      <w:proofErr w:type="spellEnd"/>
      <w:r w:rsidRPr="00133D13">
        <w:rPr>
          <w:rFonts w:ascii="Arial" w:hAnsi="Arial" w:cs="Arial"/>
          <w:i/>
          <w:iCs/>
        </w:rPr>
        <w:t xml:space="preserve"> preprint arXiv:2308.09751</w:t>
      </w:r>
      <w:r w:rsidRPr="00133D13">
        <w:rPr>
          <w:rFonts w:ascii="Arial" w:hAnsi="Arial" w:cs="Arial"/>
        </w:rPr>
        <w:t>.</w:t>
      </w:r>
    </w:p>
    <w:p w14:paraId="0C0F7392" w14:textId="77777777" w:rsidR="001E57AB" w:rsidRPr="00133D13" w:rsidRDefault="001E57AB" w:rsidP="001E57AB">
      <w:pPr>
        <w:pStyle w:val="Bibliography"/>
        <w:rPr>
          <w:rFonts w:ascii="Arial" w:hAnsi="Arial" w:cs="Arial"/>
        </w:rPr>
      </w:pPr>
      <w:r w:rsidRPr="00133D13">
        <w:rPr>
          <w:rFonts w:ascii="Arial" w:hAnsi="Arial" w:cs="Arial"/>
        </w:rPr>
        <w:t xml:space="preserve">Barroso, G. V., Moutinho, A. F., &amp; </w:t>
      </w:r>
      <w:proofErr w:type="spellStart"/>
      <w:r w:rsidRPr="00133D13">
        <w:rPr>
          <w:rFonts w:ascii="Arial" w:hAnsi="Arial" w:cs="Arial"/>
        </w:rPr>
        <w:t>Dutheil</w:t>
      </w:r>
      <w:proofErr w:type="spellEnd"/>
      <w:r w:rsidRPr="00133D13">
        <w:rPr>
          <w:rFonts w:ascii="Arial" w:hAnsi="Arial" w:cs="Arial"/>
        </w:rPr>
        <w:t xml:space="preserve">, J. Y. (2020). A Population Genomics Lexicon. In J. Y. </w:t>
      </w:r>
      <w:proofErr w:type="spellStart"/>
      <w:r w:rsidRPr="00133D13">
        <w:rPr>
          <w:rFonts w:ascii="Arial" w:hAnsi="Arial" w:cs="Arial"/>
        </w:rPr>
        <w:t>Dutheil</w:t>
      </w:r>
      <w:proofErr w:type="spellEnd"/>
      <w:r w:rsidRPr="00133D13">
        <w:rPr>
          <w:rFonts w:ascii="Arial" w:hAnsi="Arial" w:cs="Arial"/>
        </w:rPr>
        <w:t xml:space="preserve"> (Ed.), </w:t>
      </w:r>
      <w:r w:rsidRPr="00133D13">
        <w:rPr>
          <w:rFonts w:ascii="Arial" w:hAnsi="Arial" w:cs="Arial"/>
          <w:i/>
          <w:iCs/>
        </w:rPr>
        <w:t>Statistical Population Genomics</w:t>
      </w:r>
      <w:r w:rsidRPr="00133D13">
        <w:rPr>
          <w:rFonts w:ascii="Arial" w:hAnsi="Arial" w:cs="Arial"/>
        </w:rPr>
        <w:t xml:space="preserve"> (pp. 3–17). Springer US. https://doi.org/10.1007/978-1-0716-0199-0_1</w:t>
      </w:r>
    </w:p>
    <w:p w14:paraId="47D159F1" w14:textId="77777777" w:rsidR="001E57AB" w:rsidRPr="00133D13" w:rsidRDefault="001E57AB" w:rsidP="001E57AB">
      <w:pPr>
        <w:pStyle w:val="Bibliography"/>
        <w:rPr>
          <w:rFonts w:ascii="Arial" w:hAnsi="Arial" w:cs="Arial"/>
        </w:rPr>
      </w:pPr>
      <w:proofErr w:type="spellStart"/>
      <w:r w:rsidRPr="00133D13">
        <w:rPr>
          <w:rFonts w:ascii="Arial" w:hAnsi="Arial" w:cs="Arial"/>
        </w:rPr>
        <w:lastRenderedPageBreak/>
        <w:t>Baumdicker</w:t>
      </w:r>
      <w:proofErr w:type="spellEnd"/>
      <w:r w:rsidRPr="00133D13">
        <w:rPr>
          <w:rFonts w:ascii="Arial" w:hAnsi="Arial" w:cs="Arial"/>
        </w:rPr>
        <w:t xml:space="preserve">, F., Bisschop, G., Goldstein, D., Gower, G., Ragsdale, A. P., </w:t>
      </w:r>
      <w:proofErr w:type="spellStart"/>
      <w:r w:rsidRPr="00133D13">
        <w:rPr>
          <w:rFonts w:ascii="Arial" w:hAnsi="Arial" w:cs="Arial"/>
        </w:rPr>
        <w:t>Tsambos</w:t>
      </w:r>
      <w:proofErr w:type="spellEnd"/>
      <w:r w:rsidRPr="00133D13">
        <w:rPr>
          <w:rFonts w:ascii="Arial" w:hAnsi="Arial" w:cs="Arial"/>
        </w:rPr>
        <w:t xml:space="preserve">, G., Zhu, S., Eldon, B., Ellerman, E. C., Galloway, J. G., Gladstein, A. L., Gorjanc, G., Guo, B., Jeffery, B., </w:t>
      </w:r>
      <w:proofErr w:type="spellStart"/>
      <w:r w:rsidRPr="00133D13">
        <w:rPr>
          <w:rFonts w:ascii="Arial" w:hAnsi="Arial" w:cs="Arial"/>
        </w:rPr>
        <w:t>Kretzschumar</w:t>
      </w:r>
      <w:proofErr w:type="spellEnd"/>
      <w:r w:rsidRPr="00133D13">
        <w:rPr>
          <w:rFonts w:ascii="Arial" w:hAnsi="Arial" w:cs="Arial"/>
        </w:rPr>
        <w:t xml:space="preserve">, W. W., Lohse, K., </w:t>
      </w:r>
      <w:proofErr w:type="spellStart"/>
      <w:r w:rsidRPr="00133D13">
        <w:rPr>
          <w:rFonts w:ascii="Arial" w:hAnsi="Arial" w:cs="Arial"/>
        </w:rPr>
        <w:t>Matschiner</w:t>
      </w:r>
      <w:proofErr w:type="spellEnd"/>
      <w:r w:rsidRPr="00133D13">
        <w:rPr>
          <w:rFonts w:ascii="Arial" w:hAnsi="Arial" w:cs="Arial"/>
        </w:rPr>
        <w:t xml:space="preserve">, M., Nelson, D., Pope, N. S., … Kelleher, J. (2022). Efficient ancestry and mutation simulation with </w:t>
      </w:r>
      <w:proofErr w:type="spellStart"/>
      <w:r w:rsidRPr="00133D13">
        <w:rPr>
          <w:rFonts w:ascii="Arial" w:hAnsi="Arial" w:cs="Arial"/>
        </w:rPr>
        <w:t>msprime</w:t>
      </w:r>
      <w:proofErr w:type="spellEnd"/>
      <w:r w:rsidRPr="00133D13">
        <w:rPr>
          <w:rFonts w:ascii="Arial" w:hAnsi="Arial" w:cs="Arial"/>
        </w:rPr>
        <w:t xml:space="preserve"> 1.0. In </w:t>
      </w:r>
      <w:r w:rsidRPr="00133D13">
        <w:rPr>
          <w:rFonts w:ascii="Arial" w:hAnsi="Arial" w:cs="Arial"/>
          <w:i/>
          <w:iCs/>
        </w:rPr>
        <w:t>GENETICS</w:t>
      </w:r>
      <w:r w:rsidRPr="00133D13">
        <w:rPr>
          <w:rFonts w:ascii="Arial" w:hAnsi="Arial" w:cs="Arial"/>
        </w:rPr>
        <w:t xml:space="preserve"> (Vol. 220, Issue 3). https://doi.org/10.1093/genetics/iyab229</w:t>
      </w:r>
    </w:p>
    <w:p w14:paraId="45744B57" w14:textId="77777777" w:rsidR="001E57AB" w:rsidRPr="00133D13" w:rsidRDefault="001E57AB" w:rsidP="001E57AB">
      <w:pPr>
        <w:pStyle w:val="Bibliography"/>
        <w:rPr>
          <w:rFonts w:ascii="Arial" w:hAnsi="Arial" w:cs="Arial"/>
        </w:rPr>
      </w:pPr>
      <w:r w:rsidRPr="00133D13">
        <w:rPr>
          <w:rFonts w:ascii="Arial" w:hAnsi="Arial" w:cs="Arial"/>
          <w:lang w:val="fr-FR"/>
        </w:rPr>
        <w:t xml:space="preserve">Beaumont, M. A., &amp; </w:t>
      </w:r>
      <w:proofErr w:type="spellStart"/>
      <w:r w:rsidRPr="00133D13">
        <w:rPr>
          <w:rFonts w:ascii="Arial" w:hAnsi="Arial" w:cs="Arial"/>
          <w:lang w:val="fr-FR"/>
        </w:rPr>
        <w:t>Rannala</w:t>
      </w:r>
      <w:proofErr w:type="spellEnd"/>
      <w:r w:rsidRPr="00133D13">
        <w:rPr>
          <w:rFonts w:ascii="Arial" w:hAnsi="Arial" w:cs="Arial"/>
          <w:lang w:val="fr-FR"/>
        </w:rPr>
        <w:t xml:space="preserve">, B. (2004). </w:t>
      </w:r>
      <w:r w:rsidRPr="00133D13">
        <w:rPr>
          <w:rFonts w:ascii="Arial" w:hAnsi="Arial" w:cs="Arial"/>
        </w:rPr>
        <w:t xml:space="preserve">The Bayesian revolution in genetics. In </w:t>
      </w:r>
      <w:r w:rsidRPr="00133D13">
        <w:rPr>
          <w:rFonts w:ascii="Arial" w:hAnsi="Arial" w:cs="Arial"/>
          <w:i/>
          <w:iCs/>
        </w:rPr>
        <w:t>Nature Reviews Genetics</w:t>
      </w:r>
      <w:r w:rsidRPr="00133D13">
        <w:rPr>
          <w:rFonts w:ascii="Arial" w:hAnsi="Arial" w:cs="Arial"/>
        </w:rPr>
        <w:t xml:space="preserve"> (Vol. 5, Issue 4, pp. 251–261). https://doi.org/10.1038/nrg1318</w:t>
      </w:r>
    </w:p>
    <w:p w14:paraId="197B2BD0" w14:textId="77777777" w:rsidR="001E57AB" w:rsidRPr="00133D13" w:rsidRDefault="001E57AB" w:rsidP="001E57AB">
      <w:pPr>
        <w:pStyle w:val="Bibliography"/>
        <w:rPr>
          <w:rFonts w:ascii="Arial" w:hAnsi="Arial" w:cs="Arial"/>
        </w:rPr>
      </w:pPr>
      <w:r w:rsidRPr="00133D13">
        <w:rPr>
          <w:rFonts w:ascii="Arial" w:hAnsi="Arial" w:cs="Arial"/>
        </w:rPr>
        <w:t xml:space="preserve">Beaumont, M. A., Zhang, W., &amp; Balding, D. J. (2002). Approximate Bayesian computation in population genetics. In </w:t>
      </w:r>
      <w:r w:rsidRPr="00133D13">
        <w:rPr>
          <w:rFonts w:ascii="Arial" w:hAnsi="Arial" w:cs="Arial"/>
          <w:i/>
          <w:iCs/>
        </w:rPr>
        <w:t>Genetics</w:t>
      </w:r>
      <w:r w:rsidRPr="00133D13">
        <w:rPr>
          <w:rFonts w:ascii="Arial" w:hAnsi="Arial" w:cs="Arial"/>
        </w:rPr>
        <w:t xml:space="preserve"> (Vol. 162, Issue 4, pp. 2025–2035).</w:t>
      </w:r>
    </w:p>
    <w:p w14:paraId="254C90EC" w14:textId="77777777" w:rsidR="001E57AB" w:rsidRPr="00133D13" w:rsidRDefault="001E57AB" w:rsidP="001E57AB">
      <w:pPr>
        <w:pStyle w:val="Bibliography"/>
        <w:rPr>
          <w:rFonts w:ascii="Arial" w:hAnsi="Arial" w:cs="Arial"/>
        </w:rPr>
      </w:pPr>
      <w:r w:rsidRPr="00133D13">
        <w:rPr>
          <w:rFonts w:ascii="Arial" w:hAnsi="Arial" w:cs="Arial"/>
        </w:rPr>
        <w:t xml:space="preserve">Beaumont, M., Barratt, E. M., </w:t>
      </w:r>
      <w:proofErr w:type="spellStart"/>
      <w:r w:rsidRPr="00133D13">
        <w:rPr>
          <w:rFonts w:ascii="Arial" w:hAnsi="Arial" w:cs="Arial"/>
        </w:rPr>
        <w:t>Gottelli</w:t>
      </w:r>
      <w:proofErr w:type="spellEnd"/>
      <w:r w:rsidRPr="00133D13">
        <w:rPr>
          <w:rFonts w:ascii="Arial" w:hAnsi="Arial" w:cs="Arial"/>
        </w:rPr>
        <w:t xml:space="preserve">, D., Kitchener, A. C., Daniels, M. J., Pritchard, J. K., &amp; Bruford, M. W. (2001). Genetic diversity and introgression in the Scottish wildcat. </w:t>
      </w:r>
      <w:r w:rsidRPr="00133D13">
        <w:rPr>
          <w:rFonts w:ascii="Arial" w:hAnsi="Arial" w:cs="Arial"/>
          <w:i/>
          <w:iCs/>
        </w:rPr>
        <w:t>Molecular Ecology</w:t>
      </w:r>
      <w:r w:rsidRPr="00133D13">
        <w:rPr>
          <w:rFonts w:ascii="Arial" w:hAnsi="Arial" w:cs="Arial"/>
        </w:rPr>
        <w:t xml:space="preserve">, </w:t>
      </w:r>
      <w:r w:rsidRPr="00133D13">
        <w:rPr>
          <w:rFonts w:ascii="Arial" w:hAnsi="Arial" w:cs="Arial"/>
          <w:i/>
          <w:iCs/>
        </w:rPr>
        <w:t>10</w:t>
      </w:r>
      <w:r w:rsidRPr="00133D13">
        <w:rPr>
          <w:rFonts w:ascii="Arial" w:hAnsi="Arial" w:cs="Arial"/>
        </w:rPr>
        <w:t>(2), 319–336. https://doi.org/10.1046/j.1365-294x.2001.01196.x</w:t>
      </w:r>
    </w:p>
    <w:p w14:paraId="056076B8" w14:textId="77777777" w:rsidR="001E57AB" w:rsidRPr="00133D13" w:rsidRDefault="001E57AB" w:rsidP="001E57AB">
      <w:pPr>
        <w:pStyle w:val="Bibliography"/>
        <w:rPr>
          <w:rFonts w:ascii="Arial" w:hAnsi="Arial" w:cs="Arial"/>
        </w:rPr>
      </w:pPr>
      <w:proofErr w:type="spellStart"/>
      <w:r w:rsidRPr="00133D13">
        <w:rPr>
          <w:rFonts w:ascii="Arial" w:hAnsi="Arial" w:cs="Arial"/>
          <w:lang w:val="it-IT"/>
        </w:rPr>
        <w:t>Beugin</w:t>
      </w:r>
      <w:proofErr w:type="spellEnd"/>
      <w:r w:rsidRPr="00133D13">
        <w:rPr>
          <w:rFonts w:ascii="Arial" w:hAnsi="Arial" w:cs="Arial"/>
          <w:lang w:val="it-IT"/>
        </w:rPr>
        <w:t xml:space="preserve">, M., Salvador, O., Leblanc, G., </w:t>
      </w:r>
      <w:proofErr w:type="spellStart"/>
      <w:r w:rsidRPr="00133D13">
        <w:rPr>
          <w:rFonts w:ascii="Arial" w:hAnsi="Arial" w:cs="Arial"/>
          <w:lang w:val="it-IT"/>
        </w:rPr>
        <w:t>Queney</w:t>
      </w:r>
      <w:proofErr w:type="spellEnd"/>
      <w:r w:rsidRPr="00133D13">
        <w:rPr>
          <w:rFonts w:ascii="Arial" w:hAnsi="Arial" w:cs="Arial"/>
          <w:lang w:val="it-IT"/>
        </w:rPr>
        <w:t xml:space="preserve">, G., Natoli, E., &amp; </w:t>
      </w:r>
      <w:proofErr w:type="spellStart"/>
      <w:r w:rsidRPr="00133D13">
        <w:rPr>
          <w:rFonts w:ascii="Arial" w:hAnsi="Arial" w:cs="Arial"/>
          <w:lang w:val="it-IT"/>
        </w:rPr>
        <w:t>Pontier</w:t>
      </w:r>
      <w:proofErr w:type="spellEnd"/>
      <w:r w:rsidRPr="00133D13">
        <w:rPr>
          <w:rFonts w:ascii="Arial" w:hAnsi="Arial" w:cs="Arial"/>
          <w:lang w:val="it-IT"/>
        </w:rPr>
        <w:t xml:space="preserve">, D. (2020). </w:t>
      </w:r>
      <w:r w:rsidRPr="00133D13">
        <w:rPr>
          <w:rFonts w:ascii="Arial" w:hAnsi="Arial" w:cs="Arial"/>
        </w:rPr>
        <w:t xml:space="preserve">Hybridization between Felis </w:t>
      </w:r>
      <w:proofErr w:type="spellStart"/>
      <w:r w:rsidRPr="00133D13">
        <w:rPr>
          <w:rFonts w:ascii="Arial" w:hAnsi="Arial" w:cs="Arial"/>
        </w:rPr>
        <w:t>silvestris</w:t>
      </w:r>
      <w:proofErr w:type="spellEnd"/>
      <w:r w:rsidRPr="00133D13">
        <w:rPr>
          <w:rFonts w:ascii="Arial" w:hAnsi="Arial" w:cs="Arial"/>
        </w:rPr>
        <w:t xml:space="preserve"> </w:t>
      </w:r>
      <w:proofErr w:type="spellStart"/>
      <w:r w:rsidRPr="00133D13">
        <w:rPr>
          <w:rFonts w:ascii="Arial" w:hAnsi="Arial" w:cs="Arial"/>
        </w:rPr>
        <w:t>silvestris</w:t>
      </w:r>
      <w:proofErr w:type="spellEnd"/>
      <w:r w:rsidRPr="00133D13">
        <w:rPr>
          <w:rFonts w:ascii="Arial" w:hAnsi="Arial" w:cs="Arial"/>
        </w:rPr>
        <w:t xml:space="preserve"> and Felis </w:t>
      </w:r>
      <w:proofErr w:type="spellStart"/>
      <w:r w:rsidRPr="00133D13">
        <w:rPr>
          <w:rFonts w:ascii="Arial" w:hAnsi="Arial" w:cs="Arial"/>
        </w:rPr>
        <w:t>silvestris</w:t>
      </w:r>
      <w:proofErr w:type="spellEnd"/>
      <w:r w:rsidRPr="00133D13">
        <w:rPr>
          <w:rFonts w:ascii="Arial" w:hAnsi="Arial" w:cs="Arial"/>
        </w:rPr>
        <w:t xml:space="preserve"> catus in two contrasted environments in France. In </w:t>
      </w:r>
      <w:r w:rsidRPr="00133D13">
        <w:rPr>
          <w:rFonts w:ascii="Arial" w:hAnsi="Arial" w:cs="Arial"/>
          <w:i/>
          <w:iCs/>
        </w:rPr>
        <w:t>Ecology and Evolution</w:t>
      </w:r>
      <w:r w:rsidRPr="00133D13">
        <w:rPr>
          <w:rFonts w:ascii="Arial" w:hAnsi="Arial" w:cs="Arial"/>
        </w:rPr>
        <w:t xml:space="preserve"> (Vol. 10, Issue 1, pp. 263–276).</w:t>
      </w:r>
    </w:p>
    <w:p w14:paraId="60B7212C" w14:textId="77777777" w:rsidR="001E57AB" w:rsidRPr="00133D13" w:rsidRDefault="001E57AB" w:rsidP="001E57AB">
      <w:pPr>
        <w:pStyle w:val="Bibliography"/>
        <w:rPr>
          <w:rFonts w:ascii="Arial" w:hAnsi="Arial" w:cs="Arial"/>
        </w:rPr>
      </w:pPr>
      <w:proofErr w:type="spellStart"/>
      <w:r w:rsidRPr="00133D13">
        <w:rPr>
          <w:rFonts w:ascii="Arial" w:hAnsi="Arial" w:cs="Arial"/>
        </w:rPr>
        <w:t>Breitenmoser</w:t>
      </w:r>
      <w:proofErr w:type="spellEnd"/>
      <w:r w:rsidRPr="00133D13">
        <w:rPr>
          <w:rFonts w:ascii="Arial" w:hAnsi="Arial" w:cs="Arial"/>
        </w:rPr>
        <w:t xml:space="preserve">, U., Lanz, T., &amp; </w:t>
      </w:r>
      <w:proofErr w:type="spellStart"/>
      <w:r w:rsidRPr="00133D13">
        <w:rPr>
          <w:rFonts w:ascii="Arial" w:hAnsi="Arial" w:cs="Arial"/>
        </w:rPr>
        <w:t>Breitenmoser-Würsten</w:t>
      </w:r>
      <w:proofErr w:type="spellEnd"/>
      <w:r w:rsidRPr="00133D13">
        <w:rPr>
          <w:rFonts w:ascii="Arial" w:hAnsi="Arial" w:cs="Arial"/>
        </w:rPr>
        <w:t xml:space="preserve">, C. (2019). Conservation of the wildcat (Felis </w:t>
      </w:r>
      <w:proofErr w:type="spellStart"/>
      <w:r w:rsidRPr="00133D13">
        <w:rPr>
          <w:rFonts w:ascii="Arial" w:hAnsi="Arial" w:cs="Arial"/>
        </w:rPr>
        <w:t>silvestris</w:t>
      </w:r>
      <w:proofErr w:type="spellEnd"/>
      <w:r w:rsidRPr="00133D13">
        <w:rPr>
          <w:rFonts w:ascii="Arial" w:hAnsi="Arial" w:cs="Arial"/>
        </w:rPr>
        <w:t xml:space="preserve">) in Scotland: Review of the conservation status and assessment of conservation activities. In </w:t>
      </w:r>
      <w:r w:rsidRPr="00133D13">
        <w:rPr>
          <w:rFonts w:ascii="Arial" w:hAnsi="Arial" w:cs="Arial"/>
          <w:i/>
          <w:iCs/>
        </w:rPr>
        <w:t>IUCN SSC Cat Specialist Group</w:t>
      </w:r>
      <w:r w:rsidRPr="00133D13">
        <w:rPr>
          <w:rFonts w:ascii="Arial" w:hAnsi="Arial" w:cs="Arial"/>
        </w:rPr>
        <w:t>.</w:t>
      </w:r>
    </w:p>
    <w:p w14:paraId="6C8074E4" w14:textId="77777777" w:rsidR="001E57AB" w:rsidRPr="00133D13" w:rsidRDefault="001E57AB" w:rsidP="001E57AB">
      <w:pPr>
        <w:pStyle w:val="Bibliography"/>
        <w:rPr>
          <w:rFonts w:ascii="Arial" w:hAnsi="Arial" w:cs="Arial"/>
        </w:rPr>
      </w:pPr>
      <w:r w:rsidRPr="00133D13">
        <w:rPr>
          <w:rFonts w:ascii="Arial" w:hAnsi="Arial" w:cs="Arial"/>
        </w:rPr>
        <w:t xml:space="preserve">Cannon, P., Ward, D., &amp; </w:t>
      </w:r>
      <w:proofErr w:type="spellStart"/>
      <w:r w:rsidRPr="00133D13">
        <w:rPr>
          <w:rFonts w:ascii="Arial" w:hAnsi="Arial" w:cs="Arial"/>
        </w:rPr>
        <w:t>Schmon</w:t>
      </w:r>
      <w:proofErr w:type="spellEnd"/>
      <w:r w:rsidRPr="00133D13">
        <w:rPr>
          <w:rFonts w:ascii="Arial" w:hAnsi="Arial" w:cs="Arial"/>
        </w:rPr>
        <w:t xml:space="preserve">, S. M. (2022). Investigating the impact of model misspecification in neural simulation-based inference. In </w:t>
      </w:r>
      <w:proofErr w:type="spellStart"/>
      <w:r w:rsidRPr="00133D13">
        <w:rPr>
          <w:rFonts w:ascii="Arial" w:hAnsi="Arial" w:cs="Arial"/>
          <w:i/>
          <w:iCs/>
        </w:rPr>
        <w:t>arXiv</w:t>
      </w:r>
      <w:proofErr w:type="spellEnd"/>
      <w:r w:rsidRPr="00133D13">
        <w:rPr>
          <w:rFonts w:ascii="Arial" w:hAnsi="Arial" w:cs="Arial"/>
          <w:i/>
          <w:iCs/>
        </w:rPr>
        <w:t xml:space="preserve"> preprint arXiv:2209.01845</w:t>
      </w:r>
      <w:r w:rsidRPr="00133D13">
        <w:rPr>
          <w:rFonts w:ascii="Arial" w:hAnsi="Arial" w:cs="Arial"/>
        </w:rPr>
        <w:t>.</w:t>
      </w:r>
    </w:p>
    <w:p w14:paraId="17113BDA" w14:textId="77777777" w:rsidR="001E57AB" w:rsidRPr="00133D13" w:rsidRDefault="001E57AB" w:rsidP="001E57AB">
      <w:pPr>
        <w:pStyle w:val="Bibliography"/>
        <w:rPr>
          <w:rFonts w:ascii="Arial" w:hAnsi="Arial" w:cs="Arial"/>
        </w:rPr>
      </w:pPr>
      <w:r w:rsidRPr="00133D13">
        <w:rPr>
          <w:rFonts w:ascii="Arial" w:hAnsi="Arial" w:cs="Arial"/>
          <w:i/>
          <w:iCs/>
        </w:rPr>
        <w:t>CATS Report Scotland</w:t>
      </w:r>
      <w:r w:rsidRPr="00133D13">
        <w:rPr>
          <w:rFonts w:ascii="Arial" w:hAnsi="Arial" w:cs="Arial"/>
        </w:rPr>
        <w:t>. (2021). [Report]. Cats Protection.</w:t>
      </w:r>
    </w:p>
    <w:p w14:paraId="0B31D8C4" w14:textId="77777777" w:rsidR="001E57AB" w:rsidRPr="00133D13" w:rsidRDefault="001E57AB" w:rsidP="001E57AB">
      <w:pPr>
        <w:pStyle w:val="Bibliography"/>
        <w:rPr>
          <w:rFonts w:ascii="Arial" w:hAnsi="Arial" w:cs="Arial"/>
        </w:rPr>
      </w:pPr>
      <w:proofErr w:type="spellStart"/>
      <w:r w:rsidRPr="00133D13">
        <w:rPr>
          <w:rFonts w:ascii="Arial" w:hAnsi="Arial" w:cs="Arial"/>
        </w:rPr>
        <w:t>Danecek</w:t>
      </w:r>
      <w:proofErr w:type="spellEnd"/>
      <w:r w:rsidRPr="00133D13">
        <w:rPr>
          <w:rFonts w:ascii="Arial" w:hAnsi="Arial" w:cs="Arial"/>
        </w:rPr>
        <w:t xml:space="preserve">, P., Auton, A., </w:t>
      </w:r>
      <w:proofErr w:type="spellStart"/>
      <w:r w:rsidRPr="00133D13">
        <w:rPr>
          <w:rFonts w:ascii="Arial" w:hAnsi="Arial" w:cs="Arial"/>
        </w:rPr>
        <w:t>Abecasis</w:t>
      </w:r>
      <w:proofErr w:type="spellEnd"/>
      <w:r w:rsidRPr="00133D13">
        <w:rPr>
          <w:rFonts w:ascii="Arial" w:hAnsi="Arial" w:cs="Arial"/>
        </w:rPr>
        <w:t xml:space="preserve">, G., Albers, C. A., Banks, E., </w:t>
      </w:r>
      <w:proofErr w:type="spellStart"/>
      <w:r w:rsidRPr="00133D13">
        <w:rPr>
          <w:rFonts w:ascii="Arial" w:hAnsi="Arial" w:cs="Arial"/>
        </w:rPr>
        <w:t>DePristo</w:t>
      </w:r>
      <w:proofErr w:type="spellEnd"/>
      <w:r w:rsidRPr="00133D13">
        <w:rPr>
          <w:rFonts w:ascii="Arial" w:hAnsi="Arial" w:cs="Arial"/>
        </w:rPr>
        <w:t xml:space="preserve">, M. A., Handsaker, R. E., Lunter, G., Marth, G. T., Sherry, S. T., McVean, G., Durbin, R., &amp; Genomes Project Analysis, G. (2011). The variant call format and VCFtools. In </w:t>
      </w:r>
      <w:r w:rsidRPr="00133D13">
        <w:rPr>
          <w:rFonts w:ascii="Arial" w:hAnsi="Arial" w:cs="Arial"/>
          <w:i/>
          <w:iCs/>
        </w:rPr>
        <w:t>Bioinformatics</w:t>
      </w:r>
      <w:r w:rsidRPr="00133D13">
        <w:rPr>
          <w:rFonts w:ascii="Arial" w:hAnsi="Arial" w:cs="Arial"/>
        </w:rPr>
        <w:t xml:space="preserve"> (Vol. 27, Issue 15, pp. 2156–2158). https://doi.org/10.1093/bioinformatics/btr330</w:t>
      </w:r>
    </w:p>
    <w:p w14:paraId="12557E05" w14:textId="77777777" w:rsidR="001E57AB" w:rsidRPr="00133D13" w:rsidRDefault="001E57AB" w:rsidP="001E57AB">
      <w:pPr>
        <w:pStyle w:val="Bibliography"/>
        <w:rPr>
          <w:rFonts w:ascii="Arial" w:hAnsi="Arial" w:cs="Arial"/>
        </w:rPr>
      </w:pPr>
      <w:r w:rsidRPr="00133D13">
        <w:rPr>
          <w:rFonts w:ascii="Arial" w:hAnsi="Arial" w:cs="Arial"/>
        </w:rPr>
        <w:lastRenderedPageBreak/>
        <w:t xml:space="preserve">Driscoll, C. A., Menotti-Raymond, M., Roca, A. L., Hupe, K., Johnson, W. E., Geffen, E., Harley, E. H., Delibes, M., Pontier, D., &amp; Kitchener, A. C. (2007). The Near Eastern origin of cat domestication. In </w:t>
      </w:r>
      <w:r w:rsidRPr="00133D13">
        <w:rPr>
          <w:rFonts w:ascii="Arial" w:hAnsi="Arial" w:cs="Arial"/>
          <w:i/>
          <w:iCs/>
        </w:rPr>
        <w:t>Science</w:t>
      </w:r>
      <w:r w:rsidRPr="00133D13">
        <w:rPr>
          <w:rFonts w:ascii="Arial" w:hAnsi="Arial" w:cs="Arial"/>
        </w:rPr>
        <w:t xml:space="preserve"> (Vol. 317, Issue 5837, pp. 519–523).</w:t>
      </w:r>
    </w:p>
    <w:p w14:paraId="74D03CBC" w14:textId="77777777" w:rsidR="001E57AB" w:rsidRPr="00133D13" w:rsidRDefault="001E57AB" w:rsidP="001E57AB">
      <w:pPr>
        <w:pStyle w:val="Bibliography"/>
        <w:rPr>
          <w:rFonts w:ascii="Arial" w:hAnsi="Arial" w:cs="Arial"/>
        </w:rPr>
      </w:pPr>
      <w:r w:rsidRPr="00133D13">
        <w:rPr>
          <w:rFonts w:ascii="Arial" w:hAnsi="Arial" w:cs="Arial"/>
          <w:lang w:val="de-DE"/>
        </w:rPr>
        <w:t xml:space="preserve">Eckert, I., </w:t>
      </w:r>
      <w:proofErr w:type="spellStart"/>
      <w:r w:rsidRPr="00133D13">
        <w:rPr>
          <w:rFonts w:ascii="Arial" w:hAnsi="Arial" w:cs="Arial"/>
          <w:lang w:val="de-DE"/>
        </w:rPr>
        <w:t>Suchentrunk</w:t>
      </w:r>
      <w:proofErr w:type="spellEnd"/>
      <w:r w:rsidRPr="00133D13">
        <w:rPr>
          <w:rFonts w:ascii="Arial" w:hAnsi="Arial" w:cs="Arial"/>
          <w:lang w:val="de-DE"/>
        </w:rPr>
        <w:t xml:space="preserve">, F., Markov, G., &amp; Hartl, G. B. (2010). </w:t>
      </w:r>
      <w:r w:rsidRPr="00133D13">
        <w:rPr>
          <w:rFonts w:ascii="Arial" w:hAnsi="Arial" w:cs="Arial"/>
        </w:rPr>
        <w:t xml:space="preserve">Genetic diversity and integrity of German wildcat (Felis </w:t>
      </w:r>
      <w:proofErr w:type="spellStart"/>
      <w:r w:rsidRPr="00133D13">
        <w:rPr>
          <w:rFonts w:ascii="Arial" w:hAnsi="Arial" w:cs="Arial"/>
        </w:rPr>
        <w:t>silvestris</w:t>
      </w:r>
      <w:proofErr w:type="spellEnd"/>
      <w:r w:rsidRPr="00133D13">
        <w:rPr>
          <w:rFonts w:ascii="Arial" w:hAnsi="Arial" w:cs="Arial"/>
        </w:rPr>
        <w:t xml:space="preserve">) populations as revealed by microsatellites, allozymes, and mitochondrial DNA sequences. In </w:t>
      </w:r>
      <w:r w:rsidRPr="00133D13">
        <w:rPr>
          <w:rFonts w:ascii="Arial" w:hAnsi="Arial" w:cs="Arial"/>
          <w:i/>
          <w:iCs/>
        </w:rPr>
        <w:t>Mammalian Biology</w:t>
      </w:r>
      <w:r w:rsidRPr="00133D13">
        <w:rPr>
          <w:rFonts w:ascii="Arial" w:hAnsi="Arial" w:cs="Arial"/>
        </w:rPr>
        <w:t xml:space="preserve"> (Vol. 75, pp. 160–174).</w:t>
      </w:r>
    </w:p>
    <w:p w14:paraId="73B6FDF7" w14:textId="77777777" w:rsidR="001E57AB" w:rsidRPr="00133D13" w:rsidRDefault="001E57AB" w:rsidP="001E57AB">
      <w:pPr>
        <w:pStyle w:val="Bibliography"/>
        <w:rPr>
          <w:rFonts w:ascii="Arial" w:hAnsi="Arial" w:cs="Arial"/>
        </w:rPr>
      </w:pPr>
      <w:r w:rsidRPr="00133D13">
        <w:rPr>
          <w:rFonts w:ascii="Arial" w:hAnsi="Arial" w:cs="Arial"/>
        </w:rPr>
        <w:t xml:space="preserve">Furia, C. S., &amp; Churchill, R. M. (2022). Normalizing flows for likelihood-free inference with fusion simulations. In </w:t>
      </w:r>
      <w:r w:rsidRPr="00133D13">
        <w:rPr>
          <w:rFonts w:ascii="Arial" w:hAnsi="Arial" w:cs="Arial"/>
          <w:i/>
          <w:iCs/>
        </w:rPr>
        <w:t>Plasma Physics and Controlled Fusion</w:t>
      </w:r>
      <w:r w:rsidRPr="00133D13">
        <w:rPr>
          <w:rFonts w:ascii="Arial" w:hAnsi="Arial" w:cs="Arial"/>
        </w:rPr>
        <w:t xml:space="preserve"> (Vol. 64, Issue 10, p. 104003).</w:t>
      </w:r>
    </w:p>
    <w:p w14:paraId="4E39EEBB" w14:textId="77777777" w:rsidR="001E57AB" w:rsidRPr="00133D13" w:rsidRDefault="001E57AB" w:rsidP="001E57AB">
      <w:pPr>
        <w:pStyle w:val="Bibliography"/>
        <w:rPr>
          <w:rFonts w:ascii="Arial" w:hAnsi="Arial" w:cs="Arial"/>
          <w:lang w:val="de-DE"/>
        </w:rPr>
      </w:pPr>
      <w:r w:rsidRPr="00133D13">
        <w:rPr>
          <w:rFonts w:ascii="Arial" w:hAnsi="Arial" w:cs="Arial"/>
        </w:rPr>
        <w:t xml:space="preserve">Gonçalves, P. J., </w:t>
      </w:r>
      <w:proofErr w:type="spellStart"/>
      <w:r w:rsidRPr="00133D13">
        <w:rPr>
          <w:rFonts w:ascii="Arial" w:hAnsi="Arial" w:cs="Arial"/>
        </w:rPr>
        <w:t>Lueckmann</w:t>
      </w:r>
      <w:proofErr w:type="spellEnd"/>
      <w:r w:rsidRPr="00133D13">
        <w:rPr>
          <w:rFonts w:ascii="Arial" w:hAnsi="Arial" w:cs="Arial"/>
        </w:rPr>
        <w:t xml:space="preserve">, J.-M., </w:t>
      </w:r>
      <w:proofErr w:type="spellStart"/>
      <w:r w:rsidRPr="00133D13">
        <w:rPr>
          <w:rFonts w:ascii="Arial" w:hAnsi="Arial" w:cs="Arial"/>
        </w:rPr>
        <w:t>Deistler</w:t>
      </w:r>
      <w:proofErr w:type="spellEnd"/>
      <w:r w:rsidRPr="00133D13">
        <w:rPr>
          <w:rFonts w:ascii="Arial" w:hAnsi="Arial" w:cs="Arial"/>
        </w:rPr>
        <w:t xml:space="preserve">, M., Nonnenmacher, M., Öcal, K., </w:t>
      </w:r>
      <w:proofErr w:type="spellStart"/>
      <w:r w:rsidRPr="00133D13">
        <w:rPr>
          <w:rFonts w:ascii="Arial" w:hAnsi="Arial" w:cs="Arial"/>
        </w:rPr>
        <w:t>Bassetto</w:t>
      </w:r>
      <w:proofErr w:type="spellEnd"/>
      <w:r w:rsidRPr="00133D13">
        <w:rPr>
          <w:rFonts w:ascii="Arial" w:hAnsi="Arial" w:cs="Arial"/>
        </w:rPr>
        <w:t xml:space="preserve">, G., </w:t>
      </w:r>
      <w:proofErr w:type="spellStart"/>
      <w:r w:rsidRPr="00133D13">
        <w:rPr>
          <w:rFonts w:ascii="Arial" w:hAnsi="Arial" w:cs="Arial"/>
        </w:rPr>
        <w:t>Chintaluri</w:t>
      </w:r>
      <w:proofErr w:type="spellEnd"/>
      <w:r w:rsidRPr="00133D13">
        <w:rPr>
          <w:rFonts w:ascii="Arial" w:hAnsi="Arial" w:cs="Arial"/>
        </w:rPr>
        <w:t xml:space="preserve">, C., Podlaski, W. F., Haddad, S. A., Vogels, T. P., Greenberg, D. S., &amp; Macke, J. H. (2020). Training deep neural density estimators to identify mechanistic models of neural dynamics. </w:t>
      </w:r>
      <w:r w:rsidRPr="00133D13">
        <w:rPr>
          <w:rFonts w:ascii="Arial" w:hAnsi="Arial" w:cs="Arial"/>
          <w:lang w:val="de-DE"/>
        </w:rPr>
        <w:t xml:space="preserve">In </w:t>
      </w:r>
      <w:proofErr w:type="spellStart"/>
      <w:r w:rsidRPr="00133D13">
        <w:rPr>
          <w:rFonts w:ascii="Arial" w:hAnsi="Arial" w:cs="Arial"/>
          <w:i/>
          <w:iCs/>
          <w:lang w:val="de-DE"/>
        </w:rPr>
        <w:t>eLife</w:t>
      </w:r>
      <w:proofErr w:type="spellEnd"/>
      <w:r w:rsidRPr="00133D13">
        <w:rPr>
          <w:rFonts w:ascii="Arial" w:hAnsi="Arial" w:cs="Arial"/>
          <w:lang w:val="de-DE"/>
        </w:rPr>
        <w:t xml:space="preserve"> (Vol. 9, p. e56261). https://doi.org/10.7554/eLife.56261</w:t>
      </w:r>
    </w:p>
    <w:p w14:paraId="1F885B78" w14:textId="77777777" w:rsidR="001E57AB" w:rsidRPr="00133D13" w:rsidRDefault="001E57AB" w:rsidP="001E57AB">
      <w:pPr>
        <w:pStyle w:val="Bibliography"/>
        <w:rPr>
          <w:rFonts w:ascii="Arial" w:hAnsi="Arial" w:cs="Arial"/>
        </w:rPr>
      </w:pPr>
      <w:r w:rsidRPr="00133D13">
        <w:rPr>
          <w:rFonts w:ascii="Arial" w:hAnsi="Arial" w:cs="Arial"/>
          <w:lang w:val="de-DE"/>
        </w:rPr>
        <w:t xml:space="preserve">Greenberg, D., Nonnenmacher, M., &amp; Macke, J. (2019). </w:t>
      </w:r>
      <w:r w:rsidRPr="00133D13">
        <w:rPr>
          <w:rFonts w:ascii="Arial" w:hAnsi="Arial" w:cs="Arial"/>
          <w:i/>
          <w:iCs/>
        </w:rPr>
        <w:t>Automatic posterior transformation for likelihood-free inference</w:t>
      </w:r>
      <w:r w:rsidRPr="00133D13">
        <w:rPr>
          <w:rFonts w:ascii="Arial" w:hAnsi="Arial" w:cs="Arial"/>
        </w:rPr>
        <w:t xml:space="preserve"> (pp. 2404–2414). PMLR.</w:t>
      </w:r>
    </w:p>
    <w:p w14:paraId="4D29D4C6" w14:textId="77777777" w:rsidR="001E57AB" w:rsidRPr="00133D13" w:rsidRDefault="001E57AB" w:rsidP="001E57AB">
      <w:pPr>
        <w:pStyle w:val="Bibliography"/>
        <w:rPr>
          <w:rFonts w:ascii="Arial" w:hAnsi="Arial" w:cs="Arial"/>
        </w:rPr>
      </w:pPr>
      <w:proofErr w:type="spellStart"/>
      <w:r w:rsidRPr="00133D13">
        <w:rPr>
          <w:rFonts w:ascii="Arial" w:hAnsi="Arial" w:cs="Arial"/>
        </w:rPr>
        <w:t>Groschner</w:t>
      </w:r>
      <w:proofErr w:type="spellEnd"/>
      <w:r w:rsidRPr="00133D13">
        <w:rPr>
          <w:rFonts w:ascii="Arial" w:hAnsi="Arial" w:cs="Arial"/>
        </w:rPr>
        <w:t xml:space="preserve">, L. N., Malis, J. G., Zuidinga, B., &amp; Borst, A. (2022). A biophysical account of multiplication by a single neuron. In </w:t>
      </w:r>
      <w:r w:rsidRPr="00133D13">
        <w:rPr>
          <w:rFonts w:ascii="Arial" w:hAnsi="Arial" w:cs="Arial"/>
          <w:i/>
          <w:iCs/>
        </w:rPr>
        <w:t>Nature</w:t>
      </w:r>
      <w:r w:rsidRPr="00133D13">
        <w:rPr>
          <w:rFonts w:ascii="Arial" w:hAnsi="Arial" w:cs="Arial"/>
        </w:rPr>
        <w:t xml:space="preserve"> (Vol. 603, Issue 7899, pp. 119–123).</w:t>
      </w:r>
    </w:p>
    <w:p w14:paraId="58D48306" w14:textId="77777777" w:rsidR="001E57AB" w:rsidRPr="00133D13" w:rsidRDefault="001E57AB" w:rsidP="001E57AB">
      <w:pPr>
        <w:pStyle w:val="Bibliography"/>
        <w:rPr>
          <w:rFonts w:ascii="Arial" w:hAnsi="Arial" w:cs="Arial"/>
        </w:rPr>
      </w:pPr>
      <w:r w:rsidRPr="00133D13">
        <w:rPr>
          <w:rFonts w:ascii="Arial" w:hAnsi="Arial" w:cs="Arial"/>
        </w:rPr>
        <w:t xml:space="preserve">Haller, B. C., &amp; Messer, P. W. (2019). </w:t>
      </w:r>
      <w:proofErr w:type="spellStart"/>
      <w:r w:rsidRPr="00133D13">
        <w:rPr>
          <w:rFonts w:ascii="Arial" w:hAnsi="Arial" w:cs="Arial"/>
        </w:rPr>
        <w:t>SLiM</w:t>
      </w:r>
      <w:proofErr w:type="spellEnd"/>
      <w:r w:rsidRPr="00133D13">
        <w:rPr>
          <w:rFonts w:ascii="Arial" w:hAnsi="Arial" w:cs="Arial"/>
        </w:rPr>
        <w:t xml:space="preserve"> 3: Forward Genetic Simulations Beyond the Wright–Fisher Model. In </w:t>
      </w:r>
      <w:r w:rsidRPr="00133D13">
        <w:rPr>
          <w:rFonts w:ascii="Arial" w:hAnsi="Arial" w:cs="Arial"/>
          <w:i/>
          <w:iCs/>
        </w:rPr>
        <w:t>Molecular Biology and Evolution</w:t>
      </w:r>
      <w:r w:rsidRPr="00133D13">
        <w:rPr>
          <w:rFonts w:ascii="Arial" w:hAnsi="Arial" w:cs="Arial"/>
        </w:rPr>
        <w:t xml:space="preserve"> (Vol. 36, Issue 3, pp. 632–637). https://doi.org/10.1093/molbev/msy228</w:t>
      </w:r>
    </w:p>
    <w:p w14:paraId="6BB367E0" w14:textId="77777777" w:rsidR="001E57AB" w:rsidRPr="00133D13" w:rsidRDefault="001E57AB" w:rsidP="001E57AB">
      <w:pPr>
        <w:pStyle w:val="Bibliography"/>
        <w:rPr>
          <w:rFonts w:ascii="Arial" w:hAnsi="Arial" w:cs="Arial"/>
        </w:rPr>
      </w:pPr>
      <w:r w:rsidRPr="00133D13">
        <w:rPr>
          <w:rFonts w:ascii="Arial" w:hAnsi="Arial" w:cs="Arial"/>
          <w:lang w:val="de-DE"/>
        </w:rPr>
        <w:t xml:space="preserve">Haller, B. C., &amp; Messer, P. W. (2023). </w:t>
      </w:r>
      <w:proofErr w:type="spellStart"/>
      <w:r w:rsidRPr="00133D13">
        <w:rPr>
          <w:rFonts w:ascii="Arial" w:hAnsi="Arial" w:cs="Arial"/>
        </w:rPr>
        <w:t>SLiM</w:t>
      </w:r>
      <w:proofErr w:type="spellEnd"/>
      <w:r w:rsidRPr="00133D13">
        <w:rPr>
          <w:rFonts w:ascii="Arial" w:hAnsi="Arial" w:cs="Arial"/>
        </w:rPr>
        <w:t xml:space="preserve"> 4: Multispecies eco-evolutionary </w:t>
      </w:r>
      <w:proofErr w:type="spellStart"/>
      <w:r w:rsidRPr="00133D13">
        <w:rPr>
          <w:rFonts w:ascii="Arial" w:hAnsi="Arial" w:cs="Arial"/>
        </w:rPr>
        <w:t>modeling</w:t>
      </w:r>
      <w:proofErr w:type="spellEnd"/>
      <w:r w:rsidRPr="00133D13">
        <w:rPr>
          <w:rFonts w:ascii="Arial" w:hAnsi="Arial" w:cs="Arial"/>
        </w:rPr>
        <w:t xml:space="preserve">. In </w:t>
      </w:r>
      <w:r w:rsidRPr="00133D13">
        <w:rPr>
          <w:rFonts w:ascii="Arial" w:hAnsi="Arial" w:cs="Arial"/>
          <w:i/>
          <w:iCs/>
        </w:rPr>
        <w:t>The American Naturalist</w:t>
      </w:r>
      <w:r w:rsidRPr="00133D13">
        <w:rPr>
          <w:rFonts w:ascii="Arial" w:hAnsi="Arial" w:cs="Arial"/>
        </w:rPr>
        <w:t xml:space="preserve"> (Vol. 201, Issue 5, pp. E127–E139).</w:t>
      </w:r>
    </w:p>
    <w:p w14:paraId="5CA4EF63" w14:textId="77777777" w:rsidR="001E57AB" w:rsidRPr="00133D13" w:rsidRDefault="001E57AB" w:rsidP="001E57AB">
      <w:pPr>
        <w:pStyle w:val="Bibliography"/>
        <w:rPr>
          <w:rFonts w:ascii="Arial" w:hAnsi="Arial" w:cs="Arial"/>
        </w:rPr>
      </w:pPr>
      <w:r w:rsidRPr="00133D13">
        <w:rPr>
          <w:rFonts w:ascii="Arial" w:hAnsi="Arial" w:cs="Arial"/>
        </w:rPr>
        <w:t xml:space="preserve">Hoban, S. (2014). An overview of the utility of population simulation software in molecular ecology. In </w:t>
      </w:r>
      <w:r w:rsidRPr="00133D13">
        <w:rPr>
          <w:rFonts w:ascii="Arial" w:hAnsi="Arial" w:cs="Arial"/>
          <w:i/>
          <w:iCs/>
        </w:rPr>
        <w:t>Molecular Ecology</w:t>
      </w:r>
      <w:r w:rsidRPr="00133D13">
        <w:rPr>
          <w:rFonts w:ascii="Arial" w:hAnsi="Arial" w:cs="Arial"/>
        </w:rPr>
        <w:t xml:space="preserve"> (Vol. 23, Issue 10, pp. 2383–2401). https://doi.org/10.1111/mec.12741</w:t>
      </w:r>
    </w:p>
    <w:p w14:paraId="3E80A246" w14:textId="77777777" w:rsidR="001E57AB" w:rsidRPr="00133D13" w:rsidRDefault="001E57AB" w:rsidP="001E57AB">
      <w:pPr>
        <w:pStyle w:val="Bibliography"/>
        <w:rPr>
          <w:rFonts w:ascii="Arial" w:hAnsi="Arial" w:cs="Arial"/>
        </w:rPr>
      </w:pPr>
      <w:r w:rsidRPr="00133D13">
        <w:rPr>
          <w:rFonts w:ascii="Arial" w:hAnsi="Arial" w:cs="Arial"/>
        </w:rPr>
        <w:lastRenderedPageBreak/>
        <w:t xml:space="preserve">Holsinger, K. E., &amp; Weir, B. S. (2009). Genetics in geographically structured populations: Defining, estimating and interpreting F ST. In </w:t>
      </w:r>
      <w:r w:rsidRPr="00133D13">
        <w:rPr>
          <w:rFonts w:ascii="Arial" w:hAnsi="Arial" w:cs="Arial"/>
          <w:i/>
          <w:iCs/>
        </w:rPr>
        <w:t>Nature Reviews Genetics</w:t>
      </w:r>
      <w:r w:rsidRPr="00133D13">
        <w:rPr>
          <w:rFonts w:ascii="Arial" w:hAnsi="Arial" w:cs="Arial"/>
        </w:rPr>
        <w:t xml:space="preserve"> (Vol. 10, Issue 9, pp. 639–650).</w:t>
      </w:r>
    </w:p>
    <w:p w14:paraId="67DE3430" w14:textId="77777777" w:rsidR="001E57AB" w:rsidRPr="00133D13" w:rsidRDefault="001E57AB" w:rsidP="001E57AB">
      <w:pPr>
        <w:pStyle w:val="Bibliography"/>
        <w:rPr>
          <w:rFonts w:ascii="Arial" w:hAnsi="Arial" w:cs="Arial"/>
        </w:rPr>
      </w:pPr>
      <w:r w:rsidRPr="00133D13">
        <w:rPr>
          <w:rFonts w:ascii="Arial" w:hAnsi="Arial" w:cs="Arial"/>
        </w:rPr>
        <w:t xml:space="preserve">Howard-McCombe, J., Jamieson, A., </w:t>
      </w:r>
      <w:proofErr w:type="spellStart"/>
      <w:r w:rsidRPr="00133D13">
        <w:rPr>
          <w:rFonts w:ascii="Arial" w:hAnsi="Arial" w:cs="Arial"/>
        </w:rPr>
        <w:t>Carmagnini</w:t>
      </w:r>
      <w:proofErr w:type="spellEnd"/>
      <w:r w:rsidRPr="00133D13">
        <w:rPr>
          <w:rFonts w:ascii="Arial" w:hAnsi="Arial" w:cs="Arial"/>
        </w:rPr>
        <w:t xml:space="preserve">, A., Russo, I.-R., Ghazali, M., Campbell, R., Driscoll, C., Murphy, W., Nowak, C., &amp; O’Connor, T. (2023). </w:t>
      </w:r>
      <w:r w:rsidRPr="00133D13">
        <w:rPr>
          <w:rFonts w:ascii="Arial" w:hAnsi="Arial" w:cs="Arial"/>
          <w:i/>
          <w:iCs/>
        </w:rPr>
        <w:t>Genetic swamping of the critically endangered Scottish wildcat was recent and accelerated by disease</w:t>
      </w:r>
      <w:r w:rsidRPr="00133D13">
        <w:rPr>
          <w:rFonts w:ascii="Arial" w:hAnsi="Arial" w:cs="Arial"/>
        </w:rPr>
        <w:t>.</w:t>
      </w:r>
    </w:p>
    <w:p w14:paraId="528510B2" w14:textId="77777777" w:rsidR="001E57AB" w:rsidRPr="00133D13" w:rsidRDefault="001E57AB" w:rsidP="001E57AB">
      <w:pPr>
        <w:pStyle w:val="Bibliography"/>
        <w:rPr>
          <w:rFonts w:ascii="Arial" w:hAnsi="Arial" w:cs="Arial"/>
        </w:rPr>
      </w:pPr>
      <w:r w:rsidRPr="00133D13">
        <w:rPr>
          <w:rFonts w:ascii="Arial" w:hAnsi="Arial" w:cs="Arial"/>
        </w:rPr>
        <w:t xml:space="preserve">Howard-McCombe, J., Ward, D., Kitchener, A. C., Lawson, D., Senn, H. V., &amp; Beaumont, M. (2021). On the use of genome-wide data to model and date the time of anthropogenic hybridisation: An example from the Scottish wildcat. In </w:t>
      </w:r>
      <w:r w:rsidRPr="00133D13">
        <w:rPr>
          <w:rFonts w:ascii="Arial" w:hAnsi="Arial" w:cs="Arial"/>
          <w:i/>
          <w:iCs/>
        </w:rPr>
        <w:t>Molecular Ecology</w:t>
      </w:r>
      <w:r w:rsidRPr="00133D13">
        <w:rPr>
          <w:rFonts w:ascii="Arial" w:hAnsi="Arial" w:cs="Arial"/>
        </w:rPr>
        <w:t xml:space="preserve"> (Vol. 30, Issue 15, pp. 3688–3702). https://doi.org/10.1111/mec.16000</w:t>
      </w:r>
    </w:p>
    <w:p w14:paraId="55DE4EC9" w14:textId="77777777" w:rsidR="001E57AB" w:rsidRPr="00133D13" w:rsidRDefault="001E57AB" w:rsidP="001E57AB">
      <w:pPr>
        <w:pStyle w:val="Bibliography"/>
        <w:rPr>
          <w:rFonts w:ascii="Arial" w:hAnsi="Arial" w:cs="Arial"/>
        </w:rPr>
      </w:pPr>
      <w:r w:rsidRPr="00133D13">
        <w:rPr>
          <w:rFonts w:ascii="Arial" w:hAnsi="Arial" w:cs="Arial"/>
          <w:lang w:val="de-DE"/>
        </w:rPr>
        <w:t xml:space="preserve">Hu, Y., Hu, S., Wang, W., Wu, X., Marshall, F. B., Chen, X., Hou, L., &amp; Wang, C. (2014). </w:t>
      </w:r>
      <w:r w:rsidRPr="00133D13">
        <w:rPr>
          <w:rFonts w:ascii="Arial" w:hAnsi="Arial" w:cs="Arial"/>
        </w:rPr>
        <w:t xml:space="preserve">Earliest evidence for commensal processes of cat domestication. In </w:t>
      </w:r>
      <w:r w:rsidRPr="00133D13">
        <w:rPr>
          <w:rFonts w:ascii="Arial" w:hAnsi="Arial" w:cs="Arial"/>
          <w:i/>
          <w:iCs/>
        </w:rPr>
        <w:t>Proceedings of the National Academy of Sciences</w:t>
      </w:r>
      <w:r w:rsidRPr="00133D13">
        <w:rPr>
          <w:rFonts w:ascii="Arial" w:hAnsi="Arial" w:cs="Arial"/>
        </w:rPr>
        <w:t xml:space="preserve"> (Vol. 111, Issue 1, pp. 116–120). https://doi.org/10.1073/pnas.1311439110</w:t>
      </w:r>
    </w:p>
    <w:p w14:paraId="4C8151DB" w14:textId="77777777" w:rsidR="001E57AB" w:rsidRPr="00133D13" w:rsidRDefault="001E57AB" w:rsidP="001E57AB">
      <w:pPr>
        <w:pStyle w:val="Bibliography"/>
        <w:rPr>
          <w:rFonts w:ascii="Arial" w:hAnsi="Arial" w:cs="Arial"/>
        </w:rPr>
      </w:pPr>
      <w:r w:rsidRPr="00133D13">
        <w:rPr>
          <w:rFonts w:ascii="Arial" w:hAnsi="Arial" w:cs="Arial"/>
        </w:rPr>
        <w:t xml:space="preserve">Hudson, R. R. (2002). Generating samples under a Wright–Fisher neutral model of genetic variation. In </w:t>
      </w:r>
      <w:r w:rsidRPr="00133D13">
        <w:rPr>
          <w:rFonts w:ascii="Arial" w:hAnsi="Arial" w:cs="Arial"/>
          <w:i/>
          <w:iCs/>
        </w:rPr>
        <w:t>Bioinformatics</w:t>
      </w:r>
      <w:r w:rsidRPr="00133D13">
        <w:rPr>
          <w:rFonts w:ascii="Arial" w:hAnsi="Arial" w:cs="Arial"/>
        </w:rPr>
        <w:t xml:space="preserve"> (Vol. 18, Issue 2, pp. 337–338). https://doi.org/10.1093/bioinformatics/18.2.337</w:t>
      </w:r>
    </w:p>
    <w:p w14:paraId="182E1A6C" w14:textId="77777777" w:rsidR="001E57AB" w:rsidRPr="00133D13" w:rsidRDefault="001E57AB" w:rsidP="001E57AB">
      <w:pPr>
        <w:pStyle w:val="Bibliography"/>
        <w:rPr>
          <w:rFonts w:ascii="Arial" w:hAnsi="Arial" w:cs="Arial"/>
        </w:rPr>
      </w:pPr>
      <w:r w:rsidRPr="00133D13">
        <w:rPr>
          <w:rFonts w:ascii="Arial" w:hAnsi="Arial" w:cs="Arial"/>
        </w:rPr>
        <w:t xml:space="preserve">Jaime, A., Peter, R., Evan, M.-M., &amp; Shaffer, H. B. (2018). Demographic inference in a spatially-explicit ecological model from genomic data: A proof of concept for the Mojave Desert Tortoise. In </w:t>
      </w:r>
      <w:proofErr w:type="spellStart"/>
      <w:r w:rsidRPr="00133D13">
        <w:rPr>
          <w:rFonts w:ascii="Arial" w:hAnsi="Arial" w:cs="Arial"/>
          <w:i/>
          <w:iCs/>
        </w:rPr>
        <w:t>bioRxiv</w:t>
      </w:r>
      <w:proofErr w:type="spellEnd"/>
      <w:r w:rsidRPr="00133D13">
        <w:rPr>
          <w:rFonts w:ascii="Arial" w:hAnsi="Arial" w:cs="Arial"/>
        </w:rPr>
        <w:t xml:space="preserve"> (p. 354530). https://doi.org/10.1101/354530</w:t>
      </w:r>
    </w:p>
    <w:p w14:paraId="3BB86F3C" w14:textId="77777777" w:rsidR="001E57AB" w:rsidRPr="00133D13" w:rsidRDefault="001E57AB" w:rsidP="001E57AB">
      <w:pPr>
        <w:pStyle w:val="Bibliography"/>
        <w:rPr>
          <w:rFonts w:ascii="Arial" w:hAnsi="Arial" w:cs="Arial"/>
        </w:rPr>
      </w:pPr>
      <w:r w:rsidRPr="00133D13">
        <w:rPr>
          <w:rFonts w:ascii="Arial" w:hAnsi="Arial" w:cs="Arial"/>
        </w:rPr>
        <w:t xml:space="preserve">Jamieson, A., </w:t>
      </w:r>
      <w:proofErr w:type="spellStart"/>
      <w:r w:rsidRPr="00133D13">
        <w:rPr>
          <w:rFonts w:ascii="Arial" w:hAnsi="Arial" w:cs="Arial"/>
        </w:rPr>
        <w:t>Carmagnini</w:t>
      </w:r>
      <w:proofErr w:type="spellEnd"/>
      <w:r w:rsidRPr="00133D13">
        <w:rPr>
          <w:rFonts w:ascii="Arial" w:hAnsi="Arial" w:cs="Arial"/>
        </w:rPr>
        <w:t xml:space="preserve">, A., Howard-McCombe, J., Doherty, S., Hirons, A., </w:t>
      </w:r>
      <w:proofErr w:type="spellStart"/>
      <w:r w:rsidRPr="00133D13">
        <w:rPr>
          <w:rFonts w:ascii="Arial" w:hAnsi="Arial" w:cs="Arial"/>
        </w:rPr>
        <w:t>Dimopolous</w:t>
      </w:r>
      <w:proofErr w:type="spellEnd"/>
      <w:r w:rsidRPr="00133D13">
        <w:rPr>
          <w:rFonts w:ascii="Arial" w:hAnsi="Arial" w:cs="Arial"/>
        </w:rPr>
        <w:t>, E., Lin, A., Allen, R., Anderson-</w:t>
      </w:r>
      <w:proofErr w:type="spellStart"/>
      <w:r w:rsidRPr="00133D13">
        <w:rPr>
          <w:rFonts w:ascii="Arial" w:hAnsi="Arial" w:cs="Arial"/>
        </w:rPr>
        <w:t>Whymark</w:t>
      </w:r>
      <w:proofErr w:type="spellEnd"/>
      <w:r w:rsidRPr="00133D13">
        <w:rPr>
          <w:rFonts w:ascii="Arial" w:hAnsi="Arial" w:cs="Arial"/>
        </w:rPr>
        <w:t xml:space="preserve">, H., &amp; Barnett, R. (2023). </w:t>
      </w:r>
      <w:proofErr w:type="spellStart"/>
      <w:r w:rsidRPr="00133D13">
        <w:rPr>
          <w:rFonts w:ascii="Arial" w:hAnsi="Arial" w:cs="Arial"/>
          <w:i/>
          <w:iCs/>
        </w:rPr>
        <w:t>Palaeogenomic</w:t>
      </w:r>
      <w:proofErr w:type="spellEnd"/>
      <w:r w:rsidRPr="00133D13">
        <w:rPr>
          <w:rFonts w:ascii="Arial" w:hAnsi="Arial" w:cs="Arial"/>
          <w:i/>
          <w:iCs/>
        </w:rPr>
        <w:t xml:space="preserve"> Evidence for the Long-Term Reproductive Isolation Between Wild and Domestic Cats</w:t>
      </w:r>
      <w:r w:rsidRPr="00133D13">
        <w:rPr>
          <w:rFonts w:ascii="Arial" w:hAnsi="Arial" w:cs="Arial"/>
        </w:rPr>
        <w:t>.</w:t>
      </w:r>
    </w:p>
    <w:p w14:paraId="2D902E02" w14:textId="77777777" w:rsidR="001E57AB" w:rsidRPr="00133D13" w:rsidRDefault="001E57AB" w:rsidP="001E57AB">
      <w:pPr>
        <w:pStyle w:val="Bibliography"/>
        <w:rPr>
          <w:rFonts w:ascii="Arial" w:hAnsi="Arial" w:cs="Arial"/>
        </w:rPr>
      </w:pPr>
      <w:r w:rsidRPr="00133D13">
        <w:rPr>
          <w:rFonts w:ascii="Arial" w:hAnsi="Arial" w:cs="Arial"/>
        </w:rPr>
        <w:t xml:space="preserve">Jay, F., </w:t>
      </w:r>
      <w:proofErr w:type="spellStart"/>
      <w:r w:rsidRPr="00133D13">
        <w:rPr>
          <w:rFonts w:ascii="Arial" w:hAnsi="Arial" w:cs="Arial"/>
        </w:rPr>
        <w:t>Boitard</w:t>
      </w:r>
      <w:proofErr w:type="spellEnd"/>
      <w:r w:rsidRPr="00133D13">
        <w:rPr>
          <w:rFonts w:ascii="Arial" w:hAnsi="Arial" w:cs="Arial"/>
        </w:rPr>
        <w:t xml:space="preserve">, S., &amp; Austerlitz, F. (2019). An ABC method for whole-genome sequence data: Inferring </w:t>
      </w:r>
      <w:proofErr w:type="spellStart"/>
      <w:r w:rsidRPr="00133D13">
        <w:rPr>
          <w:rFonts w:ascii="Arial" w:hAnsi="Arial" w:cs="Arial"/>
        </w:rPr>
        <w:t>paleolithic</w:t>
      </w:r>
      <w:proofErr w:type="spellEnd"/>
      <w:r w:rsidRPr="00133D13">
        <w:rPr>
          <w:rFonts w:ascii="Arial" w:hAnsi="Arial" w:cs="Arial"/>
        </w:rPr>
        <w:t xml:space="preserve"> and neolithic human expansions. In </w:t>
      </w:r>
      <w:r w:rsidRPr="00133D13">
        <w:rPr>
          <w:rFonts w:ascii="Arial" w:hAnsi="Arial" w:cs="Arial"/>
          <w:i/>
          <w:iCs/>
        </w:rPr>
        <w:t>Molecular biology and evolution</w:t>
      </w:r>
      <w:r w:rsidRPr="00133D13">
        <w:rPr>
          <w:rFonts w:ascii="Arial" w:hAnsi="Arial" w:cs="Arial"/>
        </w:rPr>
        <w:t xml:space="preserve"> (Vol. 36, Issue 7, pp. 1565–1579).</w:t>
      </w:r>
    </w:p>
    <w:p w14:paraId="0F41DB12" w14:textId="77777777" w:rsidR="001E57AB" w:rsidRPr="00133D13" w:rsidRDefault="001E57AB" w:rsidP="001E57AB">
      <w:pPr>
        <w:pStyle w:val="Bibliography"/>
        <w:rPr>
          <w:rFonts w:ascii="Arial" w:hAnsi="Arial" w:cs="Arial"/>
        </w:rPr>
      </w:pPr>
      <w:proofErr w:type="spellStart"/>
      <w:r w:rsidRPr="00133D13">
        <w:rPr>
          <w:rFonts w:ascii="Arial" w:hAnsi="Arial" w:cs="Arial"/>
        </w:rPr>
        <w:lastRenderedPageBreak/>
        <w:t>Kaeuffer</w:t>
      </w:r>
      <w:proofErr w:type="spellEnd"/>
      <w:r w:rsidRPr="00133D13">
        <w:rPr>
          <w:rFonts w:ascii="Arial" w:hAnsi="Arial" w:cs="Arial"/>
        </w:rPr>
        <w:t xml:space="preserve">, R., Pontier, D., </w:t>
      </w:r>
      <w:proofErr w:type="spellStart"/>
      <w:r w:rsidRPr="00133D13">
        <w:rPr>
          <w:rFonts w:ascii="Arial" w:hAnsi="Arial" w:cs="Arial"/>
        </w:rPr>
        <w:t>Devillard</w:t>
      </w:r>
      <w:proofErr w:type="spellEnd"/>
      <w:r w:rsidRPr="00133D13">
        <w:rPr>
          <w:rFonts w:ascii="Arial" w:hAnsi="Arial" w:cs="Arial"/>
        </w:rPr>
        <w:t xml:space="preserve">, S., &amp; Perrin, N. (2004). Effective size of two feral domestic cat populations (Felis catus L.): Effect of the mating system. In </w:t>
      </w:r>
      <w:r w:rsidRPr="00133D13">
        <w:rPr>
          <w:rFonts w:ascii="Arial" w:hAnsi="Arial" w:cs="Arial"/>
          <w:i/>
          <w:iCs/>
        </w:rPr>
        <w:t>Molecular Ecology</w:t>
      </w:r>
      <w:r w:rsidRPr="00133D13">
        <w:rPr>
          <w:rFonts w:ascii="Arial" w:hAnsi="Arial" w:cs="Arial"/>
        </w:rPr>
        <w:t xml:space="preserve"> (Vol. 13, Issue 2, pp. 483–490).</w:t>
      </w:r>
    </w:p>
    <w:p w14:paraId="6C7DFAEF" w14:textId="77777777" w:rsidR="001E57AB" w:rsidRPr="00133D13" w:rsidRDefault="001E57AB" w:rsidP="001E57AB">
      <w:pPr>
        <w:pStyle w:val="Bibliography"/>
        <w:rPr>
          <w:rFonts w:ascii="Arial" w:hAnsi="Arial" w:cs="Arial"/>
        </w:rPr>
      </w:pPr>
      <w:r w:rsidRPr="00133D13">
        <w:rPr>
          <w:rFonts w:ascii="Arial" w:hAnsi="Arial" w:cs="Arial"/>
        </w:rPr>
        <w:t xml:space="preserve">Kelleher, J., Thornton, K. R., </w:t>
      </w:r>
      <w:proofErr w:type="spellStart"/>
      <w:r w:rsidRPr="00133D13">
        <w:rPr>
          <w:rFonts w:ascii="Arial" w:hAnsi="Arial" w:cs="Arial"/>
        </w:rPr>
        <w:t>Ashander</w:t>
      </w:r>
      <w:proofErr w:type="spellEnd"/>
      <w:r w:rsidRPr="00133D13">
        <w:rPr>
          <w:rFonts w:ascii="Arial" w:hAnsi="Arial" w:cs="Arial"/>
        </w:rPr>
        <w:t xml:space="preserve">, J., &amp; Ralph, P. L. (2018). Efficient pedigree recording for fast population genetics simulation. In </w:t>
      </w:r>
      <w:r w:rsidRPr="00133D13">
        <w:rPr>
          <w:rFonts w:ascii="Arial" w:hAnsi="Arial" w:cs="Arial"/>
          <w:i/>
          <w:iCs/>
        </w:rPr>
        <w:t>PLOS Computational Biology</w:t>
      </w:r>
      <w:r w:rsidRPr="00133D13">
        <w:rPr>
          <w:rFonts w:ascii="Arial" w:hAnsi="Arial" w:cs="Arial"/>
        </w:rPr>
        <w:t xml:space="preserve"> (Vol. 14, Issue 11, p. e1006581). https://doi.org/10.1371/journal.pcbi.1006581</w:t>
      </w:r>
    </w:p>
    <w:p w14:paraId="381081E9" w14:textId="77777777" w:rsidR="001E57AB" w:rsidRPr="00133D13" w:rsidRDefault="001E57AB" w:rsidP="001E57AB">
      <w:pPr>
        <w:pStyle w:val="Bibliography"/>
        <w:rPr>
          <w:rFonts w:ascii="Arial" w:hAnsi="Arial" w:cs="Arial"/>
        </w:rPr>
      </w:pPr>
      <w:proofErr w:type="spellStart"/>
      <w:r w:rsidRPr="00133D13">
        <w:rPr>
          <w:rFonts w:ascii="Arial" w:hAnsi="Arial" w:cs="Arial"/>
          <w:lang w:val="de-DE"/>
        </w:rPr>
        <w:t>Kelleher</w:t>
      </w:r>
      <w:proofErr w:type="spellEnd"/>
      <w:r w:rsidRPr="00133D13">
        <w:rPr>
          <w:rFonts w:ascii="Arial" w:hAnsi="Arial" w:cs="Arial"/>
          <w:lang w:val="de-DE"/>
        </w:rPr>
        <w:t xml:space="preserve">, J., Wong, Y., </w:t>
      </w:r>
      <w:proofErr w:type="spellStart"/>
      <w:r w:rsidRPr="00133D13">
        <w:rPr>
          <w:rFonts w:ascii="Arial" w:hAnsi="Arial" w:cs="Arial"/>
          <w:lang w:val="de-DE"/>
        </w:rPr>
        <w:t>Wohns</w:t>
      </w:r>
      <w:proofErr w:type="spellEnd"/>
      <w:r w:rsidRPr="00133D13">
        <w:rPr>
          <w:rFonts w:ascii="Arial" w:hAnsi="Arial" w:cs="Arial"/>
          <w:lang w:val="de-DE"/>
        </w:rPr>
        <w:t xml:space="preserve">, A. W., Fadil, C., Albers, P. K., &amp; </w:t>
      </w:r>
      <w:proofErr w:type="spellStart"/>
      <w:r w:rsidRPr="00133D13">
        <w:rPr>
          <w:rFonts w:ascii="Arial" w:hAnsi="Arial" w:cs="Arial"/>
          <w:lang w:val="de-DE"/>
        </w:rPr>
        <w:t>McVean</w:t>
      </w:r>
      <w:proofErr w:type="spellEnd"/>
      <w:r w:rsidRPr="00133D13">
        <w:rPr>
          <w:rFonts w:ascii="Arial" w:hAnsi="Arial" w:cs="Arial"/>
          <w:lang w:val="de-DE"/>
        </w:rPr>
        <w:t xml:space="preserve">, G. (2019). </w:t>
      </w:r>
      <w:r w:rsidRPr="00133D13">
        <w:rPr>
          <w:rFonts w:ascii="Arial" w:hAnsi="Arial" w:cs="Arial"/>
        </w:rPr>
        <w:t xml:space="preserve">Inferring whole-genome histories in large population datasets. In </w:t>
      </w:r>
      <w:r w:rsidRPr="00133D13">
        <w:rPr>
          <w:rFonts w:ascii="Arial" w:hAnsi="Arial" w:cs="Arial"/>
          <w:i/>
          <w:iCs/>
        </w:rPr>
        <w:t>Nature genetics</w:t>
      </w:r>
      <w:r w:rsidRPr="00133D13">
        <w:rPr>
          <w:rFonts w:ascii="Arial" w:hAnsi="Arial" w:cs="Arial"/>
        </w:rPr>
        <w:t xml:space="preserve"> (Vol. 51, Issue 9, pp. 1330–1338).</w:t>
      </w:r>
    </w:p>
    <w:p w14:paraId="6C548E73" w14:textId="77777777" w:rsidR="001E57AB" w:rsidRPr="00133D13" w:rsidRDefault="001E57AB" w:rsidP="001E57AB">
      <w:pPr>
        <w:pStyle w:val="Bibliography"/>
        <w:rPr>
          <w:rFonts w:ascii="Arial" w:hAnsi="Arial" w:cs="Arial"/>
        </w:rPr>
      </w:pPr>
      <w:r w:rsidRPr="00133D13">
        <w:rPr>
          <w:rFonts w:ascii="Arial" w:hAnsi="Arial" w:cs="Arial"/>
        </w:rPr>
        <w:t xml:space="preserve">Kidger, P., &amp; Garcia, C. (2021). Equinox: Neural networks in JAX via callable </w:t>
      </w:r>
      <w:proofErr w:type="spellStart"/>
      <w:r w:rsidRPr="00133D13">
        <w:rPr>
          <w:rFonts w:ascii="Arial" w:hAnsi="Arial" w:cs="Arial"/>
        </w:rPr>
        <w:t>PyTrees</w:t>
      </w:r>
      <w:proofErr w:type="spellEnd"/>
      <w:r w:rsidRPr="00133D13">
        <w:rPr>
          <w:rFonts w:ascii="Arial" w:hAnsi="Arial" w:cs="Arial"/>
        </w:rPr>
        <w:t xml:space="preserve"> and filtered transformations. </w:t>
      </w:r>
      <w:proofErr w:type="spellStart"/>
      <w:r w:rsidRPr="00133D13">
        <w:rPr>
          <w:rFonts w:ascii="Arial" w:hAnsi="Arial" w:cs="Arial"/>
          <w:i/>
          <w:iCs/>
        </w:rPr>
        <w:t>arXiv</w:t>
      </w:r>
      <w:proofErr w:type="spellEnd"/>
      <w:r w:rsidRPr="00133D13">
        <w:rPr>
          <w:rFonts w:ascii="Arial" w:hAnsi="Arial" w:cs="Arial"/>
          <w:i/>
          <w:iCs/>
        </w:rPr>
        <w:t xml:space="preserve"> Preprint arXiv:2111.00254</w:t>
      </w:r>
      <w:r w:rsidRPr="00133D13">
        <w:rPr>
          <w:rFonts w:ascii="Arial" w:hAnsi="Arial" w:cs="Arial"/>
        </w:rPr>
        <w:t>.</w:t>
      </w:r>
    </w:p>
    <w:p w14:paraId="02E9C492" w14:textId="77777777" w:rsidR="001E57AB" w:rsidRPr="00133D13" w:rsidRDefault="001E57AB" w:rsidP="001E57AB">
      <w:pPr>
        <w:pStyle w:val="Bibliography"/>
        <w:rPr>
          <w:rFonts w:ascii="Arial" w:hAnsi="Arial" w:cs="Arial"/>
        </w:rPr>
      </w:pPr>
      <w:r w:rsidRPr="00133D13">
        <w:rPr>
          <w:rFonts w:ascii="Arial" w:hAnsi="Arial" w:cs="Arial"/>
        </w:rPr>
        <w:t xml:space="preserve">Kingman, J. F. C. (1982). The coalescent. In </w:t>
      </w:r>
      <w:r w:rsidRPr="00133D13">
        <w:rPr>
          <w:rFonts w:ascii="Arial" w:hAnsi="Arial" w:cs="Arial"/>
          <w:i/>
          <w:iCs/>
        </w:rPr>
        <w:t>Stochastic Processes and their Applications</w:t>
      </w:r>
      <w:r w:rsidRPr="00133D13">
        <w:rPr>
          <w:rFonts w:ascii="Arial" w:hAnsi="Arial" w:cs="Arial"/>
        </w:rPr>
        <w:t xml:space="preserve"> (Vol. 13, Issue 3, pp. 235–248). https://doi.org/10.1016/0304-4149(82)90011-4</w:t>
      </w:r>
    </w:p>
    <w:p w14:paraId="5D26D301" w14:textId="77777777" w:rsidR="001E57AB" w:rsidRPr="00133D13" w:rsidRDefault="001E57AB" w:rsidP="001E57AB">
      <w:pPr>
        <w:pStyle w:val="Bibliography"/>
        <w:rPr>
          <w:rFonts w:ascii="Arial" w:hAnsi="Arial" w:cs="Arial"/>
        </w:rPr>
      </w:pPr>
      <w:r w:rsidRPr="00133D13">
        <w:rPr>
          <w:rFonts w:ascii="Arial" w:hAnsi="Arial" w:cs="Arial"/>
          <w:lang w:val="de-DE"/>
        </w:rPr>
        <w:t xml:space="preserve">Langley, P. J. W., &amp; </w:t>
      </w:r>
      <w:proofErr w:type="spellStart"/>
      <w:r w:rsidRPr="00133D13">
        <w:rPr>
          <w:rFonts w:ascii="Arial" w:hAnsi="Arial" w:cs="Arial"/>
          <w:lang w:val="de-DE"/>
        </w:rPr>
        <w:t>Yalden</w:t>
      </w:r>
      <w:proofErr w:type="spellEnd"/>
      <w:r w:rsidRPr="00133D13">
        <w:rPr>
          <w:rFonts w:ascii="Arial" w:hAnsi="Arial" w:cs="Arial"/>
          <w:lang w:val="de-DE"/>
        </w:rPr>
        <w:t xml:space="preserve">, D. W. (1977). </w:t>
      </w:r>
      <w:r w:rsidRPr="00133D13">
        <w:rPr>
          <w:rFonts w:ascii="Arial" w:hAnsi="Arial" w:cs="Arial"/>
        </w:rPr>
        <w:t xml:space="preserve">The decline of the rarer carnivores in Great Britain during the nineteenth century. In </w:t>
      </w:r>
      <w:r w:rsidRPr="00133D13">
        <w:rPr>
          <w:rFonts w:ascii="Arial" w:hAnsi="Arial" w:cs="Arial"/>
          <w:i/>
          <w:iCs/>
        </w:rPr>
        <w:t>Mammal Review</w:t>
      </w:r>
      <w:r w:rsidRPr="00133D13">
        <w:rPr>
          <w:rFonts w:ascii="Arial" w:hAnsi="Arial" w:cs="Arial"/>
        </w:rPr>
        <w:t xml:space="preserve"> (Vol. 7, Issues 3–4, pp. 95–116). https://doi.org/10.1111/j.1365-2907.1977.tb00363.x</w:t>
      </w:r>
    </w:p>
    <w:p w14:paraId="3579AF86" w14:textId="77777777" w:rsidR="001E57AB" w:rsidRPr="00133D13" w:rsidRDefault="001E57AB" w:rsidP="001E57AB">
      <w:pPr>
        <w:pStyle w:val="Bibliography"/>
        <w:rPr>
          <w:rFonts w:ascii="Arial" w:hAnsi="Arial" w:cs="Arial"/>
        </w:rPr>
      </w:pPr>
      <w:r w:rsidRPr="00133D13">
        <w:rPr>
          <w:rFonts w:ascii="Arial" w:hAnsi="Arial" w:cs="Arial"/>
        </w:rPr>
        <w:t xml:space="preserve">Li, P., &amp; Vu, Q. D. (2013). Identification of parameter correlations for parameter estimation in dynamic biological models. In </w:t>
      </w:r>
      <w:r w:rsidRPr="00133D13">
        <w:rPr>
          <w:rFonts w:ascii="Arial" w:hAnsi="Arial" w:cs="Arial"/>
          <w:i/>
          <w:iCs/>
        </w:rPr>
        <w:t>BMC Systems Biology</w:t>
      </w:r>
      <w:r w:rsidRPr="00133D13">
        <w:rPr>
          <w:rFonts w:ascii="Arial" w:hAnsi="Arial" w:cs="Arial"/>
        </w:rPr>
        <w:t xml:space="preserve"> (Vol. 7, Issue 1, p. 91). https://doi.org/10.1186/1752-0509-7-91</w:t>
      </w:r>
    </w:p>
    <w:p w14:paraId="184F7037" w14:textId="77777777" w:rsidR="001E57AB" w:rsidRPr="00133D13" w:rsidRDefault="001E57AB" w:rsidP="001E57AB">
      <w:pPr>
        <w:pStyle w:val="Bibliography"/>
        <w:rPr>
          <w:rFonts w:ascii="Arial" w:hAnsi="Arial" w:cs="Arial"/>
        </w:rPr>
      </w:pPr>
      <w:proofErr w:type="spellStart"/>
      <w:r w:rsidRPr="00133D13">
        <w:rPr>
          <w:rFonts w:ascii="Arial" w:hAnsi="Arial" w:cs="Arial"/>
          <w:lang w:val="de-DE"/>
        </w:rPr>
        <w:t>Mellett</w:t>
      </w:r>
      <w:proofErr w:type="spellEnd"/>
      <w:r w:rsidRPr="00133D13">
        <w:rPr>
          <w:rFonts w:ascii="Arial" w:hAnsi="Arial" w:cs="Arial"/>
          <w:lang w:val="de-DE"/>
        </w:rPr>
        <w:t xml:space="preserve">, C. L., Hodgson, D. M., Lang, A., </w:t>
      </w:r>
      <w:proofErr w:type="spellStart"/>
      <w:r w:rsidRPr="00133D13">
        <w:rPr>
          <w:rFonts w:ascii="Arial" w:hAnsi="Arial" w:cs="Arial"/>
          <w:lang w:val="de-DE"/>
        </w:rPr>
        <w:t>Mauz</w:t>
      </w:r>
      <w:proofErr w:type="spellEnd"/>
      <w:r w:rsidRPr="00133D13">
        <w:rPr>
          <w:rFonts w:ascii="Arial" w:hAnsi="Arial" w:cs="Arial"/>
          <w:lang w:val="de-DE"/>
        </w:rPr>
        <w:t xml:space="preserve">, B., Selby, I., &amp; </w:t>
      </w:r>
      <w:proofErr w:type="spellStart"/>
      <w:r w:rsidRPr="00133D13">
        <w:rPr>
          <w:rFonts w:ascii="Arial" w:hAnsi="Arial" w:cs="Arial"/>
          <w:lang w:val="de-DE"/>
        </w:rPr>
        <w:t>Plater</w:t>
      </w:r>
      <w:proofErr w:type="spellEnd"/>
      <w:r w:rsidRPr="00133D13">
        <w:rPr>
          <w:rFonts w:ascii="Arial" w:hAnsi="Arial" w:cs="Arial"/>
          <w:lang w:val="de-DE"/>
        </w:rPr>
        <w:t xml:space="preserve">, A. J. (2012). </w:t>
      </w:r>
      <w:r w:rsidRPr="00133D13">
        <w:rPr>
          <w:rFonts w:ascii="Arial" w:hAnsi="Arial" w:cs="Arial"/>
        </w:rPr>
        <w:t xml:space="preserve">Preservation of a drowned gravel barrier complex: A landscape evolution study from the north-eastern English Channel. In </w:t>
      </w:r>
      <w:r w:rsidRPr="00133D13">
        <w:rPr>
          <w:rFonts w:ascii="Arial" w:hAnsi="Arial" w:cs="Arial"/>
          <w:i/>
          <w:iCs/>
        </w:rPr>
        <w:t>Marine Geology</w:t>
      </w:r>
      <w:r w:rsidRPr="00133D13">
        <w:rPr>
          <w:rFonts w:ascii="Arial" w:hAnsi="Arial" w:cs="Arial"/>
        </w:rPr>
        <w:t xml:space="preserve"> (Vols 315–318, pp. 115–131). https://doi.org/10.1016/j.margeo.2012.04.008</w:t>
      </w:r>
    </w:p>
    <w:p w14:paraId="3A909ADD" w14:textId="77777777" w:rsidR="001E57AB" w:rsidRPr="00133D13" w:rsidRDefault="001E57AB" w:rsidP="001E57AB">
      <w:pPr>
        <w:pStyle w:val="Bibliography"/>
        <w:rPr>
          <w:rFonts w:ascii="Arial" w:hAnsi="Arial" w:cs="Arial"/>
        </w:rPr>
      </w:pPr>
      <w:r w:rsidRPr="00133D13">
        <w:rPr>
          <w:rFonts w:ascii="Arial" w:hAnsi="Arial" w:cs="Arial"/>
        </w:rPr>
        <w:t xml:space="preserve">Neaves, L. E., &amp; Hollingsworth, P. M. (2013). </w:t>
      </w:r>
      <w:r w:rsidRPr="00133D13">
        <w:rPr>
          <w:rFonts w:ascii="Arial" w:hAnsi="Arial" w:cs="Arial"/>
          <w:i/>
          <w:iCs/>
        </w:rPr>
        <w:t>The Scottish wildcat (Felis sylvestris): A review of genetic information and its implications for management</w:t>
      </w:r>
      <w:r w:rsidRPr="00133D13">
        <w:rPr>
          <w:rFonts w:ascii="Arial" w:hAnsi="Arial" w:cs="Arial"/>
        </w:rPr>
        <w:t>.</w:t>
      </w:r>
    </w:p>
    <w:p w14:paraId="5891E28E" w14:textId="77777777" w:rsidR="001E57AB" w:rsidRPr="00133D13" w:rsidRDefault="001E57AB" w:rsidP="001E57AB">
      <w:pPr>
        <w:pStyle w:val="Bibliography"/>
        <w:rPr>
          <w:rFonts w:ascii="Arial" w:hAnsi="Arial" w:cs="Arial"/>
        </w:rPr>
      </w:pPr>
      <w:r w:rsidRPr="00133D13">
        <w:rPr>
          <w:rFonts w:ascii="Arial" w:hAnsi="Arial" w:cs="Arial"/>
        </w:rPr>
        <w:t xml:space="preserve">Nei, M., &amp; Li, W. H. (1979). Mathematical model for studying genetic variation in terms of restriction endonucleases. In </w:t>
      </w:r>
      <w:r w:rsidRPr="00133D13">
        <w:rPr>
          <w:rFonts w:ascii="Arial" w:hAnsi="Arial" w:cs="Arial"/>
          <w:i/>
          <w:iCs/>
        </w:rPr>
        <w:t>Proceedings of the National Academy of Sciences</w:t>
      </w:r>
      <w:r w:rsidRPr="00133D13">
        <w:rPr>
          <w:rFonts w:ascii="Arial" w:hAnsi="Arial" w:cs="Arial"/>
        </w:rPr>
        <w:t xml:space="preserve"> (Vol. 76, Issue 10, pp. 5269–5273). https://doi.org/10.1073/pnas.76.10.5269</w:t>
      </w:r>
    </w:p>
    <w:p w14:paraId="6FAD4C5B" w14:textId="77777777" w:rsidR="001E57AB" w:rsidRPr="00133D13" w:rsidRDefault="001E57AB" w:rsidP="001E57AB">
      <w:pPr>
        <w:pStyle w:val="Bibliography"/>
        <w:rPr>
          <w:rFonts w:ascii="Arial" w:hAnsi="Arial" w:cs="Arial"/>
        </w:rPr>
      </w:pPr>
      <w:proofErr w:type="spellStart"/>
      <w:r w:rsidRPr="00133D13">
        <w:rPr>
          <w:rFonts w:ascii="Arial" w:hAnsi="Arial" w:cs="Arial"/>
        </w:rPr>
        <w:lastRenderedPageBreak/>
        <w:t>Papamakarios</w:t>
      </w:r>
      <w:proofErr w:type="spellEnd"/>
      <w:r w:rsidRPr="00133D13">
        <w:rPr>
          <w:rFonts w:ascii="Arial" w:hAnsi="Arial" w:cs="Arial"/>
        </w:rPr>
        <w:t xml:space="preserve">, G., </w:t>
      </w:r>
      <w:proofErr w:type="spellStart"/>
      <w:r w:rsidRPr="00133D13">
        <w:rPr>
          <w:rFonts w:ascii="Arial" w:hAnsi="Arial" w:cs="Arial"/>
        </w:rPr>
        <w:t>Nalisnick</w:t>
      </w:r>
      <w:proofErr w:type="spellEnd"/>
      <w:r w:rsidRPr="00133D13">
        <w:rPr>
          <w:rFonts w:ascii="Arial" w:hAnsi="Arial" w:cs="Arial"/>
        </w:rPr>
        <w:t xml:space="preserve">, E., Rezende, D. J., Mohamed, S., &amp; Lakshminarayanan, B. (2021). Normalizing flows for probabilistic </w:t>
      </w:r>
      <w:proofErr w:type="spellStart"/>
      <w:r w:rsidRPr="00133D13">
        <w:rPr>
          <w:rFonts w:ascii="Arial" w:hAnsi="Arial" w:cs="Arial"/>
        </w:rPr>
        <w:t>modeling</w:t>
      </w:r>
      <w:proofErr w:type="spellEnd"/>
      <w:r w:rsidRPr="00133D13">
        <w:rPr>
          <w:rFonts w:ascii="Arial" w:hAnsi="Arial" w:cs="Arial"/>
        </w:rPr>
        <w:t xml:space="preserve"> and inference. </w:t>
      </w:r>
      <w:r w:rsidRPr="00133D13">
        <w:rPr>
          <w:rFonts w:ascii="Arial" w:hAnsi="Arial" w:cs="Arial"/>
          <w:i/>
          <w:iCs/>
        </w:rPr>
        <w:t>Journal of Machine Learning Research</w:t>
      </w:r>
      <w:r w:rsidRPr="00133D13">
        <w:rPr>
          <w:rFonts w:ascii="Arial" w:hAnsi="Arial" w:cs="Arial"/>
        </w:rPr>
        <w:t xml:space="preserve">, </w:t>
      </w:r>
      <w:r w:rsidRPr="00133D13">
        <w:rPr>
          <w:rFonts w:ascii="Arial" w:hAnsi="Arial" w:cs="Arial"/>
          <w:i/>
          <w:iCs/>
        </w:rPr>
        <w:t>22</w:t>
      </w:r>
      <w:r w:rsidRPr="00133D13">
        <w:rPr>
          <w:rFonts w:ascii="Arial" w:hAnsi="Arial" w:cs="Arial"/>
        </w:rPr>
        <w:t>(57), 1–64.</w:t>
      </w:r>
    </w:p>
    <w:p w14:paraId="6657390A" w14:textId="77777777" w:rsidR="001E57AB" w:rsidRPr="00133D13" w:rsidRDefault="001E57AB" w:rsidP="001E57AB">
      <w:pPr>
        <w:pStyle w:val="Bibliography"/>
        <w:rPr>
          <w:rFonts w:ascii="Arial" w:hAnsi="Arial" w:cs="Arial"/>
        </w:rPr>
      </w:pPr>
      <w:proofErr w:type="spellStart"/>
      <w:r w:rsidRPr="00133D13">
        <w:rPr>
          <w:rFonts w:ascii="Arial" w:hAnsi="Arial" w:cs="Arial"/>
        </w:rPr>
        <w:t>Paszke</w:t>
      </w:r>
      <w:proofErr w:type="spellEnd"/>
      <w:r w:rsidRPr="00133D13">
        <w:rPr>
          <w:rFonts w:ascii="Arial" w:hAnsi="Arial" w:cs="Arial"/>
        </w:rPr>
        <w:t xml:space="preserve">, A., Gross, S., Massa, F., Lerer, A., Bradbury, J., Chanan, G., Killeen, T., Lin, Z., </w:t>
      </w:r>
      <w:proofErr w:type="spellStart"/>
      <w:r w:rsidRPr="00133D13">
        <w:rPr>
          <w:rFonts w:ascii="Arial" w:hAnsi="Arial" w:cs="Arial"/>
        </w:rPr>
        <w:t>Gimelshein</w:t>
      </w:r>
      <w:proofErr w:type="spellEnd"/>
      <w:r w:rsidRPr="00133D13">
        <w:rPr>
          <w:rFonts w:ascii="Arial" w:hAnsi="Arial" w:cs="Arial"/>
        </w:rPr>
        <w:t xml:space="preserve">, N., &amp; </w:t>
      </w:r>
      <w:proofErr w:type="spellStart"/>
      <w:r w:rsidRPr="00133D13">
        <w:rPr>
          <w:rFonts w:ascii="Arial" w:hAnsi="Arial" w:cs="Arial"/>
        </w:rPr>
        <w:t>Antiga</w:t>
      </w:r>
      <w:proofErr w:type="spellEnd"/>
      <w:r w:rsidRPr="00133D13">
        <w:rPr>
          <w:rFonts w:ascii="Arial" w:hAnsi="Arial" w:cs="Arial"/>
        </w:rPr>
        <w:t xml:space="preserve">, L. (2019). </w:t>
      </w:r>
      <w:proofErr w:type="spellStart"/>
      <w:r w:rsidRPr="00133D13">
        <w:rPr>
          <w:rFonts w:ascii="Arial" w:hAnsi="Arial" w:cs="Arial"/>
        </w:rPr>
        <w:t>Pytorch</w:t>
      </w:r>
      <w:proofErr w:type="spellEnd"/>
      <w:r w:rsidRPr="00133D13">
        <w:rPr>
          <w:rFonts w:ascii="Arial" w:hAnsi="Arial" w:cs="Arial"/>
        </w:rPr>
        <w:t xml:space="preserve">: An imperative style, high-performance deep learning library. In </w:t>
      </w:r>
      <w:r w:rsidRPr="00133D13">
        <w:rPr>
          <w:rFonts w:ascii="Arial" w:hAnsi="Arial" w:cs="Arial"/>
          <w:i/>
          <w:iCs/>
        </w:rPr>
        <w:t>Advances in neural information processing systems</w:t>
      </w:r>
      <w:r w:rsidRPr="00133D13">
        <w:rPr>
          <w:rFonts w:ascii="Arial" w:hAnsi="Arial" w:cs="Arial"/>
        </w:rPr>
        <w:t xml:space="preserve"> (Vol. 32).</w:t>
      </w:r>
    </w:p>
    <w:p w14:paraId="3B3429BF" w14:textId="77777777" w:rsidR="001E57AB" w:rsidRPr="00133D13" w:rsidRDefault="001E57AB" w:rsidP="001E57AB">
      <w:pPr>
        <w:pStyle w:val="Bibliography"/>
        <w:rPr>
          <w:rFonts w:ascii="Arial" w:hAnsi="Arial" w:cs="Arial"/>
        </w:rPr>
      </w:pPr>
      <w:r w:rsidRPr="00133D13">
        <w:rPr>
          <w:rFonts w:ascii="Arial" w:hAnsi="Arial" w:cs="Arial"/>
        </w:rPr>
        <w:t xml:space="preserve">Pedregosa, F., </w:t>
      </w:r>
      <w:proofErr w:type="spellStart"/>
      <w:r w:rsidRPr="00133D13">
        <w:rPr>
          <w:rFonts w:ascii="Arial" w:hAnsi="Arial" w:cs="Arial"/>
        </w:rPr>
        <w:t>Varoquaux</w:t>
      </w:r>
      <w:proofErr w:type="spellEnd"/>
      <w:r w:rsidRPr="00133D13">
        <w:rPr>
          <w:rFonts w:ascii="Arial" w:hAnsi="Arial" w:cs="Arial"/>
        </w:rPr>
        <w:t xml:space="preserve">, G., </w:t>
      </w:r>
      <w:proofErr w:type="spellStart"/>
      <w:r w:rsidRPr="00133D13">
        <w:rPr>
          <w:rFonts w:ascii="Arial" w:hAnsi="Arial" w:cs="Arial"/>
        </w:rPr>
        <w:t>Gramfort</w:t>
      </w:r>
      <w:proofErr w:type="spellEnd"/>
      <w:r w:rsidRPr="00133D13">
        <w:rPr>
          <w:rFonts w:ascii="Arial" w:hAnsi="Arial" w:cs="Arial"/>
        </w:rPr>
        <w:t xml:space="preserve">, A., Michel, V., Thirion, B., Grisel, O., Blondel, M., </w:t>
      </w:r>
      <w:proofErr w:type="spellStart"/>
      <w:r w:rsidRPr="00133D13">
        <w:rPr>
          <w:rFonts w:ascii="Arial" w:hAnsi="Arial" w:cs="Arial"/>
        </w:rPr>
        <w:t>Prettenhofer</w:t>
      </w:r>
      <w:proofErr w:type="spellEnd"/>
      <w:r w:rsidRPr="00133D13">
        <w:rPr>
          <w:rFonts w:ascii="Arial" w:hAnsi="Arial" w:cs="Arial"/>
        </w:rPr>
        <w:t xml:space="preserve">, P., Weiss, R., &amp; Dubourg, V. (2011). Scikit-learn: Machine learning in Python. In </w:t>
      </w:r>
      <w:r w:rsidRPr="00133D13">
        <w:rPr>
          <w:rFonts w:ascii="Arial" w:hAnsi="Arial" w:cs="Arial"/>
          <w:i/>
          <w:iCs/>
        </w:rPr>
        <w:t>The Journal of machine Learning research</w:t>
      </w:r>
      <w:r w:rsidRPr="00133D13">
        <w:rPr>
          <w:rFonts w:ascii="Arial" w:hAnsi="Arial" w:cs="Arial"/>
        </w:rPr>
        <w:t xml:space="preserve"> (Vol. 12, pp. 2825–2830).</w:t>
      </w:r>
    </w:p>
    <w:p w14:paraId="5B325A8E" w14:textId="77777777" w:rsidR="001E57AB" w:rsidRPr="00133D13" w:rsidRDefault="001E57AB" w:rsidP="001E57AB">
      <w:pPr>
        <w:pStyle w:val="Bibliography"/>
        <w:rPr>
          <w:rFonts w:ascii="Arial" w:hAnsi="Arial" w:cs="Arial"/>
        </w:rPr>
      </w:pPr>
      <w:r w:rsidRPr="00133D13">
        <w:rPr>
          <w:rFonts w:ascii="Arial" w:hAnsi="Arial" w:cs="Arial"/>
        </w:rPr>
        <w:t xml:space="preserve">Peng, B., Chen, H.-S., Mechanic, L. E., Racine, B., Clarke, J., Gillanders, E., &amp; Feuer, E. J. (2015). Genetic Data Simulators and their Applications: An Overview. In </w:t>
      </w:r>
      <w:r w:rsidRPr="00133D13">
        <w:rPr>
          <w:rFonts w:ascii="Arial" w:hAnsi="Arial" w:cs="Arial"/>
          <w:i/>
          <w:iCs/>
        </w:rPr>
        <w:t>Genetic Epidemiology</w:t>
      </w:r>
      <w:r w:rsidRPr="00133D13">
        <w:rPr>
          <w:rFonts w:ascii="Arial" w:hAnsi="Arial" w:cs="Arial"/>
        </w:rPr>
        <w:t xml:space="preserve"> (Vol. 39, Issue 1, pp. 2–10). https://doi.org/10.1002/gepi.21876</w:t>
      </w:r>
    </w:p>
    <w:p w14:paraId="35C8CF14" w14:textId="77777777" w:rsidR="001E57AB" w:rsidRPr="00133D13" w:rsidRDefault="001E57AB" w:rsidP="001E57AB">
      <w:pPr>
        <w:pStyle w:val="Bibliography"/>
        <w:rPr>
          <w:rFonts w:ascii="Arial" w:hAnsi="Arial" w:cs="Arial"/>
        </w:rPr>
      </w:pPr>
      <w:proofErr w:type="spellStart"/>
      <w:r w:rsidRPr="00133D13">
        <w:rPr>
          <w:rFonts w:ascii="Arial" w:hAnsi="Arial" w:cs="Arial"/>
        </w:rPr>
        <w:t>Pierpaoli</w:t>
      </w:r>
      <w:proofErr w:type="spellEnd"/>
      <w:r w:rsidRPr="00133D13">
        <w:rPr>
          <w:rFonts w:ascii="Arial" w:hAnsi="Arial" w:cs="Arial"/>
        </w:rPr>
        <w:t xml:space="preserve">, M., </w:t>
      </w:r>
      <w:proofErr w:type="spellStart"/>
      <w:r w:rsidRPr="00133D13">
        <w:rPr>
          <w:rFonts w:ascii="Arial" w:hAnsi="Arial" w:cs="Arial"/>
        </w:rPr>
        <w:t>Birò</w:t>
      </w:r>
      <w:proofErr w:type="spellEnd"/>
      <w:r w:rsidRPr="00133D13">
        <w:rPr>
          <w:rFonts w:ascii="Arial" w:hAnsi="Arial" w:cs="Arial"/>
        </w:rPr>
        <w:t xml:space="preserve">, Z. S., Herrmann, M., Hupe, K., Fernandes, M., Ragni, B., Szemethy, L., &amp; Randi, E. (2003). Genetic distinction of wildcat (Felis </w:t>
      </w:r>
      <w:proofErr w:type="spellStart"/>
      <w:r w:rsidRPr="00133D13">
        <w:rPr>
          <w:rFonts w:ascii="Arial" w:hAnsi="Arial" w:cs="Arial"/>
        </w:rPr>
        <w:t>silvestris</w:t>
      </w:r>
      <w:proofErr w:type="spellEnd"/>
      <w:r w:rsidRPr="00133D13">
        <w:rPr>
          <w:rFonts w:ascii="Arial" w:hAnsi="Arial" w:cs="Arial"/>
        </w:rPr>
        <w:t xml:space="preserve">) populations in Europe, and hybridization with domestic cats in Hungary. In </w:t>
      </w:r>
      <w:r w:rsidRPr="00133D13">
        <w:rPr>
          <w:rFonts w:ascii="Arial" w:hAnsi="Arial" w:cs="Arial"/>
          <w:i/>
          <w:iCs/>
        </w:rPr>
        <w:t>Molecular Ecology</w:t>
      </w:r>
      <w:r w:rsidRPr="00133D13">
        <w:rPr>
          <w:rFonts w:ascii="Arial" w:hAnsi="Arial" w:cs="Arial"/>
        </w:rPr>
        <w:t xml:space="preserve"> (Vol. 12, Issue 10, pp. 2585–2598). https://doi.org/10.1046/j.1365-294X.2003.01939.x</w:t>
      </w:r>
    </w:p>
    <w:p w14:paraId="73BD15C4" w14:textId="77777777" w:rsidR="001E57AB" w:rsidRPr="00133D13" w:rsidRDefault="001E57AB" w:rsidP="001E57AB">
      <w:pPr>
        <w:pStyle w:val="Bibliography"/>
        <w:rPr>
          <w:rFonts w:ascii="Arial" w:hAnsi="Arial" w:cs="Arial"/>
        </w:rPr>
      </w:pPr>
      <w:r w:rsidRPr="00133D13">
        <w:rPr>
          <w:rFonts w:ascii="Arial" w:hAnsi="Arial" w:cs="Arial"/>
        </w:rPr>
        <w:t xml:space="preserve">Reich, D., Thangaraj, K., Patterson, N., Price, A. L., &amp; Singh, L. (2009). Reconstructing Indian population history. In </w:t>
      </w:r>
      <w:r w:rsidRPr="00133D13">
        <w:rPr>
          <w:rFonts w:ascii="Arial" w:hAnsi="Arial" w:cs="Arial"/>
          <w:i/>
          <w:iCs/>
        </w:rPr>
        <w:t>Nature</w:t>
      </w:r>
      <w:r w:rsidRPr="00133D13">
        <w:rPr>
          <w:rFonts w:ascii="Arial" w:hAnsi="Arial" w:cs="Arial"/>
        </w:rPr>
        <w:t xml:space="preserve"> (Vol. 461, Issue 7263, pp. 489–494). https://doi.org/10.1038/nature08365</w:t>
      </w:r>
    </w:p>
    <w:p w14:paraId="37F908CC" w14:textId="77777777" w:rsidR="001E57AB" w:rsidRPr="00133D13" w:rsidRDefault="001E57AB" w:rsidP="001E57AB">
      <w:pPr>
        <w:pStyle w:val="Bibliography"/>
        <w:rPr>
          <w:rFonts w:ascii="Arial" w:hAnsi="Arial" w:cs="Arial"/>
        </w:rPr>
      </w:pPr>
      <w:r w:rsidRPr="00133D13">
        <w:rPr>
          <w:rFonts w:ascii="Arial" w:hAnsi="Arial" w:cs="Arial"/>
        </w:rPr>
        <w:t xml:space="preserve">Speed, D., &amp; Balding, D. J. (2015). Relatedness in the post-genomic era: Is it still useful? In </w:t>
      </w:r>
      <w:r w:rsidRPr="00133D13">
        <w:rPr>
          <w:rFonts w:ascii="Arial" w:hAnsi="Arial" w:cs="Arial"/>
          <w:i/>
          <w:iCs/>
        </w:rPr>
        <w:t>Nature Reviews Genetics</w:t>
      </w:r>
      <w:r w:rsidRPr="00133D13">
        <w:rPr>
          <w:rFonts w:ascii="Arial" w:hAnsi="Arial" w:cs="Arial"/>
        </w:rPr>
        <w:t xml:space="preserve"> (Vol. 16, Issue 1, pp. 33–44). https://doi.org/10.1038/nrg3821</w:t>
      </w:r>
    </w:p>
    <w:p w14:paraId="67D3590B" w14:textId="77777777" w:rsidR="001E57AB" w:rsidRPr="00133D13" w:rsidRDefault="001E57AB" w:rsidP="001E57AB">
      <w:pPr>
        <w:pStyle w:val="Bibliography"/>
        <w:rPr>
          <w:rFonts w:ascii="Arial" w:hAnsi="Arial" w:cs="Arial"/>
        </w:rPr>
      </w:pPr>
      <w:proofErr w:type="spellStart"/>
      <w:r w:rsidRPr="00133D13">
        <w:rPr>
          <w:rFonts w:ascii="Arial" w:hAnsi="Arial" w:cs="Arial"/>
          <w:lang w:val="de-DE"/>
        </w:rPr>
        <w:t>Stajich</w:t>
      </w:r>
      <w:proofErr w:type="spellEnd"/>
      <w:r w:rsidRPr="00133D13">
        <w:rPr>
          <w:rFonts w:ascii="Arial" w:hAnsi="Arial" w:cs="Arial"/>
          <w:lang w:val="de-DE"/>
        </w:rPr>
        <w:t xml:space="preserve">, J. E., &amp; Hahn, M. W. (2005). </w:t>
      </w:r>
      <w:r w:rsidRPr="00133D13">
        <w:rPr>
          <w:rFonts w:ascii="Arial" w:hAnsi="Arial" w:cs="Arial"/>
        </w:rPr>
        <w:t xml:space="preserve">Disentangling the Effects of Demography and Selection in Human History. </w:t>
      </w:r>
      <w:r w:rsidRPr="00133D13">
        <w:rPr>
          <w:rFonts w:ascii="Arial" w:hAnsi="Arial" w:cs="Arial"/>
          <w:i/>
          <w:iCs/>
        </w:rPr>
        <w:t>Molecular Biology and Evolution</w:t>
      </w:r>
      <w:r w:rsidRPr="00133D13">
        <w:rPr>
          <w:rFonts w:ascii="Arial" w:hAnsi="Arial" w:cs="Arial"/>
        </w:rPr>
        <w:t xml:space="preserve">, </w:t>
      </w:r>
      <w:r w:rsidRPr="00133D13">
        <w:rPr>
          <w:rFonts w:ascii="Arial" w:hAnsi="Arial" w:cs="Arial"/>
          <w:i/>
          <w:iCs/>
        </w:rPr>
        <w:t>22</w:t>
      </w:r>
      <w:r w:rsidRPr="00133D13">
        <w:rPr>
          <w:rFonts w:ascii="Arial" w:hAnsi="Arial" w:cs="Arial"/>
        </w:rPr>
        <w:t>(1), 63–73. https://doi.org/10.1093/molbev/msh252</w:t>
      </w:r>
    </w:p>
    <w:p w14:paraId="320BDA28" w14:textId="77777777" w:rsidR="001E57AB" w:rsidRPr="00133D13" w:rsidRDefault="001E57AB" w:rsidP="001E57AB">
      <w:pPr>
        <w:pStyle w:val="Bibliography"/>
        <w:rPr>
          <w:rFonts w:ascii="Arial" w:hAnsi="Arial" w:cs="Arial"/>
        </w:rPr>
      </w:pPr>
      <w:proofErr w:type="spellStart"/>
      <w:r w:rsidRPr="00133D13">
        <w:rPr>
          <w:rFonts w:ascii="Arial" w:hAnsi="Arial" w:cs="Arial"/>
        </w:rPr>
        <w:t>Steinrücken</w:t>
      </w:r>
      <w:proofErr w:type="spellEnd"/>
      <w:r w:rsidRPr="00133D13">
        <w:rPr>
          <w:rFonts w:ascii="Arial" w:hAnsi="Arial" w:cs="Arial"/>
        </w:rPr>
        <w:t xml:space="preserve">, M., Kamm, J., Spence, J. P., &amp; Song, Y. S. (2019). Inference of complex population histories using whole-genome sequences from multiple populations. In </w:t>
      </w:r>
      <w:r w:rsidRPr="00133D13">
        <w:rPr>
          <w:rFonts w:ascii="Arial" w:hAnsi="Arial" w:cs="Arial"/>
          <w:i/>
          <w:iCs/>
        </w:rPr>
        <w:lastRenderedPageBreak/>
        <w:t>Proceedings of the National Academy of Sciences</w:t>
      </w:r>
      <w:r w:rsidRPr="00133D13">
        <w:rPr>
          <w:rFonts w:ascii="Arial" w:hAnsi="Arial" w:cs="Arial"/>
        </w:rPr>
        <w:t xml:space="preserve"> (Vol. 116, Issue 34, pp. 17115–17120). https://doi.org/10.1073/pnas.1905060116</w:t>
      </w:r>
    </w:p>
    <w:p w14:paraId="0BBCFE3C" w14:textId="77777777" w:rsidR="001E57AB" w:rsidRPr="00133D13" w:rsidRDefault="001E57AB" w:rsidP="001E57AB">
      <w:pPr>
        <w:pStyle w:val="Bibliography"/>
        <w:rPr>
          <w:rFonts w:ascii="Arial" w:hAnsi="Arial" w:cs="Arial"/>
        </w:rPr>
      </w:pPr>
      <w:r w:rsidRPr="00133D13">
        <w:rPr>
          <w:rFonts w:ascii="Arial" w:hAnsi="Arial" w:cs="Arial"/>
        </w:rPr>
        <w:t xml:space="preserve">Tajima, F. (1989). Statistical method for testing the neutral mutation hypothesis by DNA polymorphism. In </w:t>
      </w:r>
      <w:r w:rsidRPr="00133D13">
        <w:rPr>
          <w:rFonts w:ascii="Arial" w:hAnsi="Arial" w:cs="Arial"/>
          <w:i/>
          <w:iCs/>
        </w:rPr>
        <w:t>Genetics</w:t>
      </w:r>
      <w:r w:rsidRPr="00133D13">
        <w:rPr>
          <w:rFonts w:ascii="Arial" w:hAnsi="Arial" w:cs="Arial"/>
        </w:rPr>
        <w:t xml:space="preserve"> (Vol. 123, Issue 3, pp. 585–595). https://doi.org/10.1093/genetics/123.3.585</w:t>
      </w:r>
    </w:p>
    <w:p w14:paraId="6C720522" w14:textId="77777777" w:rsidR="001E57AB" w:rsidRPr="00133D13" w:rsidRDefault="001E57AB" w:rsidP="001E57AB">
      <w:pPr>
        <w:pStyle w:val="Bibliography"/>
        <w:rPr>
          <w:rFonts w:ascii="Arial" w:hAnsi="Arial" w:cs="Arial"/>
        </w:rPr>
      </w:pPr>
      <w:proofErr w:type="spellStart"/>
      <w:r w:rsidRPr="00133D13">
        <w:rPr>
          <w:rFonts w:ascii="Arial" w:hAnsi="Arial" w:cs="Arial"/>
        </w:rPr>
        <w:t>Wakeley</w:t>
      </w:r>
      <w:proofErr w:type="spellEnd"/>
      <w:r w:rsidRPr="00133D13">
        <w:rPr>
          <w:rFonts w:ascii="Arial" w:hAnsi="Arial" w:cs="Arial"/>
        </w:rPr>
        <w:t xml:space="preserve">, J. (1999). Nonequilibrium migration in human history. </w:t>
      </w:r>
      <w:r w:rsidRPr="00133D13">
        <w:rPr>
          <w:rFonts w:ascii="Arial" w:hAnsi="Arial" w:cs="Arial"/>
          <w:i/>
          <w:iCs/>
        </w:rPr>
        <w:t>Genetics</w:t>
      </w:r>
      <w:r w:rsidRPr="00133D13">
        <w:rPr>
          <w:rFonts w:ascii="Arial" w:hAnsi="Arial" w:cs="Arial"/>
        </w:rPr>
        <w:t xml:space="preserve">, </w:t>
      </w:r>
      <w:r w:rsidRPr="00133D13">
        <w:rPr>
          <w:rFonts w:ascii="Arial" w:hAnsi="Arial" w:cs="Arial"/>
          <w:i/>
          <w:iCs/>
        </w:rPr>
        <w:t>153</w:t>
      </w:r>
      <w:r w:rsidRPr="00133D13">
        <w:rPr>
          <w:rFonts w:ascii="Arial" w:hAnsi="Arial" w:cs="Arial"/>
        </w:rPr>
        <w:t>(4), 1863–1871. https://doi.org/10.1093/genetics/153.4.1863</w:t>
      </w:r>
    </w:p>
    <w:p w14:paraId="6D3BD22C" w14:textId="77777777" w:rsidR="001E57AB" w:rsidRPr="00133D13" w:rsidRDefault="001E57AB" w:rsidP="001E57AB">
      <w:pPr>
        <w:pStyle w:val="Bibliography"/>
        <w:rPr>
          <w:rFonts w:ascii="Arial" w:hAnsi="Arial" w:cs="Arial"/>
        </w:rPr>
      </w:pPr>
      <w:proofErr w:type="spellStart"/>
      <w:r w:rsidRPr="00133D13">
        <w:rPr>
          <w:rFonts w:ascii="Arial" w:hAnsi="Arial" w:cs="Arial"/>
        </w:rPr>
        <w:t>Wakeley</w:t>
      </w:r>
      <w:proofErr w:type="spellEnd"/>
      <w:r w:rsidRPr="00133D13">
        <w:rPr>
          <w:rFonts w:ascii="Arial" w:hAnsi="Arial" w:cs="Arial"/>
        </w:rPr>
        <w:t xml:space="preserve">, J., King, L., Low, B. S., &amp; Ramachandran, S. (2012). Gene Genealogies Within a Fixed Pedigree, and the Robustness of Kingman’s Coalescent. </w:t>
      </w:r>
      <w:r w:rsidRPr="00133D13">
        <w:rPr>
          <w:rFonts w:ascii="Arial" w:hAnsi="Arial" w:cs="Arial"/>
          <w:i/>
          <w:iCs/>
        </w:rPr>
        <w:t>Genetics</w:t>
      </w:r>
      <w:r w:rsidRPr="00133D13">
        <w:rPr>
          <w:rFonts w:ascii="Arial" w:hAnsi="Arial" w:cs="Arial"/>
        </w:rPr>
        <w:t xml:space="preserve">, </w:t>
      </w:r>
      <w:r w:rsidRPr="00133D13">
        <w:rPr>
          <w:rFonts w:ascii="Arial" w:hAnsi="Arial" w:cs="Arial"/>
          <w:i/>
          <w:iCs/>
        </w:rPr>
        <w:t>190</w:t>
      </w:r>
      <w:r w:rsidRPr="00133D13">
        <w:rPr>
          <w:rFonts w:ascii="Arial" w:hAnsi="Arial" w:cs="Arial"/>
        </w:rPr>
        <w:t>(4), 1433–1445. https://doi.org/10.1534/genetics.111.135574</w:t>
      </w:r>
    </w:p>
    <w:p w14:paraId="2AFAE6AF" w14:textId="77777777" w:rsidR="001E57AB" w:rsidRPr="00133D13" w:rsidRDefault="001E57AB" w:rsidP="001E57AB">
      <w:pPr>
        <w:pStyle w:val="Bibliography"/>
        <w:rPr>
          <w:rFonts w:ascii="Arial" w:hAnsi="Arial" w:cs="Arial"/>
        </w:rPr>
      </w:pPr>
      <w:r w:rsidRPr="00133D13">
        <w:rPr>
          <w:rFonts w:ascii="Arial" w:hAnsi="Arial" w:cs="Arial"/>
        </w:rPr>
        <w:t xml:space="preserve">Ward, D. (2024). </w:t>
      </w:r>
      <w:proofErr w:type="spellStart"/>
      <w:r w:rsidRPr="00133D13">
        <w:rPr>
          <w:rFonts w:ascii="Arial" w:hAnsi="Arial" w:cs="Arial"/>
          <w:i/>
          <w:iCs/>
        </w:rPr>
        <w:t>FlowJAX</w:t>
      </w:r>
      <w:proofErr w:type="spellEnd"/>
      <w:r w:rsidRPr="00133D13">
        <w:rPr>
          <w:rFonts w:ascii="Arial" w:hAnsi="Arial" w:cs="Arial"/>
          <w:i/>
          <w:iCs/>
        </w:rPr>
        <w:t>: Distributions and Normalizing Flows in Jax</w:t>
      </w:r>
      <w:r w:rsidRPr="00133D13">
        <w:rPr>
          <w:rFonts w:ascii="Arial" w:hAnsi="Arial" w:cs="Arial"/>
        </w:rPr>
        <w:t xml:space="preserve"> (Version 12.0.1) [Computer software]. https://doi.org/10.5281/zenodo.10402073</w:t>
      </w:r>
    </w:p>
    <w:p w14:paraId="7670956C" w14:textId="77777777" w:rsidR="001E57AB" w:rsidRPr="00133D13" w:rsidRDefault="001E57AB" w:rsidP="001E57AB">
      <w:pPr>
        <w:pStyle w:val="Bibliography"/>
        <w:rPr>
          <w:rFonts w:ascii="Arial" w:hAnsi="Arial" w:cs="Arial"/>
        </w:rPr>
      </w:pPr>
      <w:r w:rsidRPr="00133D13">
        <w:rPr>
          <w:rFonts w:ascii="Arial" w:hAnsi="Arial" w:cs="Arial"/>
        </w:rPr>
        <w:t xml:space="preserve">Ward, Daniel. (2021). </w:t>
      </w:r>
      <w:r w:rsidRPr="00133D13">
        <w:rPr>
          <w:rFonts w:ascii="Arial" w:hAnsi="Arial" w:cs="Arial"/>
          <w:i/>
          <w:iCs/>
        </w:rPr>
        <w:t>Scottish Wildcats and Simulations as a Tool for Demographic Inference</w:t>
      </w:r>
      <w:r w:rsidRPr="00133D13">
        <w:rPr>
          <w:rFonts w:ascii="Arial" w:hAnsi="Arial" w:cs="Arial"/>
        </w:rPr>
        <w:t xml:space="preserve"> [Thesis].</w:t>
      </w:r>
    </w:p>
    <w:p w14:paraId="582145DF" w14:textId="77777777" w:rsidR="001E57AB" w:rsidRPr="00133D13" w:rsidRDefault="001E57AB" w:rsidP="001E57AB">
      <w:pPr>
        <w:pStyle w:val="Bibliography"/>
        <w:rPr>
          <w:rFonts w:ascii="Arial" w:hAnsi="Arial" w:cs="Arial"/>
        </w:rPr>
      </w:pPr>
      <w:r w:rsidRPr="00133D13">
        <w:rPr>
          <w:rFonts w:ascii="Arial" w:hAnsi="Arial" w:cs="Arial"/>
          <w:lang w:val="de-DE"/>
        </w:rPr>
        <w:t xml:space="preserve">Yamaguchi, N., Kitchener, A., Driscoll, C., &amp; Nussberger, B. (2015). </w:t>
      </w:r>
      <w:r w:rsidRPr="00133D13">
        <w:rPr>
          <w:rFonts w:ascii="Arial" w:hAnsi="Arial" w:cs="Arial"/>
          <w:i/>
          <w:iCs/>
        </w:rPr>
        <w:t xml:space="preserve">Felis </w:t>
      </w:r>
      <w:proofErr w:type="spellStart"/>
      <w:r w:rsidRPr="00133D13">
        <w:rPr>
          <w:rFonts w:ascii="Arial" w:hAnsi="Arial" w:cs="Arial"/>
          <w:i/>
          <w:iCs/>
        </w:rPr>
        <w:t>silvestris</w:t>
      </w:r>
      <w:proofErr w:type="spellEnd"/>
      <w:r w:rsidRPr="00133D13">
        <w:rPr>
          <w:rFonts w:ascii="Arial" w:hAnsi="Arial" w:cs="Arial"/>
          <w:i/>
          <w:iCs/>
        </w:rPr>
        <w:t>. The IUCN red list of threatened species 2015: E. T60354712A50652361</w:t>
      </w:r>
      <w:r w:rsidRPr="00133D13">
        <w:rPr>
          <w:rFonts w:ascii="Arial" w:hAnsi="Arial" w:cs="Arial"/>
        </w:rPr>
        <w:t xml:space="preserve">. URL: http://dx. </w:t>
      </w:r>
      <w:proofErr w:type="spellStart"/>
      <w:r w:rsidRPr="00133D13">
        <w:rPr>
          <w:rFonts w:ascii="Arial" w:hAnsi="Arial" w:cs="Arial"/>
        </w:rPr>
        <w:t>doi</w:t>
      </w:r>
      <w:proofErr w:type="spellEnd"/>
      <w:r w:rsidRPr="00133D13">
        <w:rPr>
          <w:rFonts w:ascii="Arial" w:hAnsi="Arial" w:cs="Arial"/>
        </w:rPr>
        <w:t>. org/10.2305/IUCN. UK.</w:t>
      </w:r>
    </w:p>
    <w:p w14:paraId="288D1ABB" w14:textId="0F825CBF" w:rsidR="001E57AB" w:rsidRPr="00133D13" w:rsidRDefault="001E57AB" w:rsidP="001E57AB">
      <w:pPr>
        <w:rPr>
          <w:rFonts w:ascii="Arial" w:hAnsi="Arial" w:cs="Arial"/>
        </w:rPr>
      </w:pPr>
      <w:r w:rsidRPr="00133D13">
        <w:rPr>
          <w:rFonts w:ascii="Arial" w:hAnsi="Arial" w:cs="Arial"/>
        </w:rPr>
        <w:fldChar w:fldCharType="end"/>
      </w:r>
    </w:p>
    <w:sectPr w:rsidR="001E57AB" w:rsidRPr="00133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AB"/>
    <w:rsid w:val="000805C6"/>
    <w:rsid w:val="00133D13"/>
    <w:rsid w:val="001E57AB"/>
    <w:rsid w:val="00515868"/>
    <w:rsid w:val="005D750F"/>
    <w:rsid w:val="00844464"/>
    <w:rsid w:val="00996DBF"/>
    <w:rsid w:val="00A45CA1"/>
    <w:rsid w:val="00F36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EA99"/>
  <w15:chartTrackingRefBased/>
  <w15:docId w15:val="{18182D36-11AC-4CB4-8E1E-3C9B8D75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7AB"/>
    <w:pPr>
      <w:spacing w:after="0" w:line="360" w:lineRule="auto"/>
    </w:pPr>
    <w:rPr>
      <w:kern w:val="0"/>
      <w14:ligatures w14:val="none"/>
    </w:rPr>
  </w:style>
  <w:style w:type="paragraph" w:styleId="Heading1">
    <w:name w:val="heading 1"/>
    <w:basedOn w:val="Normal"/>
    <w:next w:val="Normal"/>
    <w:link w:val="Heading1Char"/>
    <w:uiPriority w:val="9"/>
    <w:qFormat/>
    <w:rsid w:val="001E5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7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7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7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7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7AB"/>
    <w:rPr>
      <w:rFonts w:eastAsiaTheme="majorEastAsia" w:cstheme="majorBidi"/>
      <w:color w:val="272727" w:themeColor="text1" w:themeTint="D8"/>
    </w:rPr>
  </w:style>
  <w:style w:type="paragraph" w:styleId="Title">
    <w:name w:val="Title"/>
    <w:basedOn w:val="Normal"/>
    <w:next w:val="Normal"/>
    <w:link w:val="TitleChar"/>
    <w:uiPriority w:val="10"/>
    <w:qFormat/>
    <w:rsid w:val="001E5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7AB"/>
    <w:pPr>
      <w:spacing w:before="160"/>
      <w:jc w:val="center"/>
    </w:pPr>
    <w:rPr>
      <w:i/>
      <w:iCs/>
      <w:color w:val="404040" w:themeColor="text1" w:themeTint="BF"/>
    </w:rPr>
  </w:style>
  <w:style w:type="character" w:customStyle="1" w:styleId="QuoteChar">
    <w:name w:val="Quote Char"/>
    <w:basedOn w:val="DefaultParagraphFont"/>
    <w:link w:val="Quote"/>
    <w:uiPriority w:val="29"/>
    <w:rsid w:val="001E57AB"/>
    <w:rPr>
      <w:i/>
      <w:iCs/>
      <w:color w:val="404040" w:themeColor="text1" w:themeTint="BF"/>
    </w:rPr>
  </w:style>
  <w:style w:type="paragraph" w:styleId="ListParagraph">
    <w:name w:val="List Paragraph"/>
    <w:basedOn w:val="Normal"/>
    <w:uiPriority w:val="34"/>
    <w:qFormat/>
    <w:rsid w:val="001E57AB"/>
    <w:pPr>
      <w:ind w:left="720"/>
      <w:contextualSpacing/>
    </w:pPr>
  </w:style>
  <w:style w:type="character" w:styleId="IntenseEmphasis">
    <w:name w:val="Intense Emphasis"/>
    <w:basedOn w:val="DefaultParagraphFont"/>
    <w:uiPriority w:val="21"/>
    <w:qFormat/>
    <w:rsid w:val="001E57AB"/>
    <w:rPr>
      <w:i/>
      <w:iCs/>
      <w:color w:val="0F4761" w:themeColor="accent1" w:themeShade="BF"/>
    </w:rPr>
  </w:style>
  <w:style w:type="paragraph" w:styleId="IntenseQuote">
    <w:name w:val="Intense Quote"/>
    <w:basedOn w:val="Normal"/>
    <w:next w:val="Normal"/>
    <w:link w:val="IntenseQuoteChar"/>
    <w:uiPriority w:val="30"/>
    <w:qFormat/>
    <w:rsid w:val="001E5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7AB"/>
    <w:rPr>
      <w:i/>
      <w:iCs/>
      <w:color w:val="0F4761" w:themeColor="accent1" w:themeShade="BF"/>
    </w:rPr>
  </w:style>
  <w:style w:type="character" w:styleId="IntenseReference">
    <w:name w:val="Intense Reference"/>
    <w:basedOn w:val="DefaultParagraphFont"/>
    <w:uiPriority w:val="32"/>
    <w:qFormat/>
    <w:rsid w:val="001E57AB"/>
    <w:rPr>
      <w:b/>
      <w:bCs/>
      <w:smallCaps/>
      <w:color w:val="0F4761" w:themeColor="accent1" w:themeShade="BF"/>
      <w:spacing w:val="5"/>
    </w:rPr>
  </w:style>
  <w:style w:type="table" w:styleId="TableGrid">
    <w:name w:val="Table Grid"/>
    <w:basedOn w:val="TableNormal"/>
    <w:uiPriority w:val="39"/>
    <w:rsid w:val="001E57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57AB"/>
    <w:rPr>
      <w:color w:val="467886" w:themeColor="hyperlink"/>
      <w:u w:val="single"/>
    </w:rPr>
  </w:style>
  <w:style w:type="character" w:styleId="FollowedHyperlink">
    <w:name w:val="FollowedHyperlink"/>
    <w:basedOn w:val="DefaultParagraphFont"/>
    <w:uiPriority w:val="99"/>
    <w:semiHidden/>
    <w:unhideWhenUsed/>
    <w:rsid w:val="001E57AB"/>
    <w:rPr>
      <w:color w:val="96607D" w:themeColor="followedHyperlink"/>
      <w:u w:val="single"/>
    </w:rPr>
  </w:style>
  <w:style w:type="paragraph" w:styleId="Header">
    <w:name w:val="header"/>
    <w:basedOn w:val="Normal"/>
    <w:link w:val="HeaderChar"/>
    <w:uiPriority w:val="99"/>
    <w:unhideWhenUsed/>
    <w:rsid w:val="001E57AB"/>
    <w:pPr>
      <w:tabs>
        <w:tab w:val="center" w:pos="4513"/>
        <w:tab w:val="right" w:pos="9026"/>
      </w:tabs>
      <w:spacing w:line="240" w:lineRule="auto"/>
    </w:pPr>
  </w:style>
  <w:style w:type="character" w:customStyle="1" w:styleId="HeaderChar">
    <w:name w:val="Header Char"/>
    <w:basedOn w:val="DefaultParagraphFont"/>
    <w:link w:val="Header"/>
    <w:uiPriority w:val="99"/>
    <w:rsid w:val="001E57AB"/>
    <w:rPr>
      <w:kern w:val="0"/>
      <w14:ligatures w14:val="none"/>
    </w:rPr>
  </w:style>
  <w:style w:type="paragraph" w:styleId="Footer">
    <w:name w:val="footer"/>
    <w:basedOn w:val="Normal"/>
    <w:link w:val="FooterChar"/>
    <w:uiPriority w:val="99"/>
    <w:unhideWhenUsed/>
    <w:rsid w:val="001E57AB"/>
    <w:pPr>
      <w:tabs>
        <w:tab w:val="center" w:pos="4513"/>
        <w:tab w:val="right" w:pos="9026"/>
      </w:tabs>
      <w:spacing w:line="240" w:lineRule="auto"/>
    </w:pPr>
  </w:style>
  <w:style w:type="character" w:customStyle="1" w:styleId="FooterChar">
    <w:name w:val="Footer Char"/>
    <w:basedOn w:val="DefaultParagraphFont"/>
    <w:link w:val="Footer"/>
    <w:uiPriority w:val="99"/>
    <w:rsid w:val="001E57AB"/>
    <w:rPr>
      <w:kern w:val="0"/>
      <w14:ligatures w14:val="none"/>
    </w:rPr>
  </w:style>
  <w:style w:type="character" w:styleId="LineNumber">
    <w:name w:val="line number"/>
    <w:basedOn w:val="DefaultParagraphFont"/>
    <w:uiPriority w:val="99"/>
    <w:semiHidden/>
    <w:unhideWhenUsed/>
    <w:rsid w:val="001E57AB"/>
  </w:style>
  <w:style w:type="character" w:styleId="CommentReference">
    <w:name w:val="annotation reference"/>
    <w:basedOn w:val="DefaultParagraphFont"/>
    <w:uiPriority w:val="99"/>
    <w:semiHidden/>
    <w:unhideWhenUsed/>
    <w:rsid w:val="001E57AB"/>
    <w:rPr>
      <w:sz w:val="16"/>
      <w:szCs w:val="16"/>
    </w:rPr>
  </w:style>
  <w:style w:type="paragraph" w:styleId="CommentText">
    <w:name w:val="annotation text"/>
    <w:basedOn w:val="Normal"/>
    <w:link w:val="CommentTextChar"/>
    <w:uiPriority w:val="99"/>
    <w:unhideWhenUsed/>
    <w:rsid w:val="001E57A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1E57AB"/>
    <w:rPr>
      <w:sz w:val="20"/>
      <w:szCs w:val="20"/>
    </w:rPr>
  </w:style>
  <w:style w:type="paragraph" w:styleId="CommentSubject">
    <w:name w:val="annotation subject"/>
    <w:basedOn w:val="CommentText"/>
    <w:next w:val="CommentText"/>
    <w:link w:val="CommentSubjectChar"/>
    <w:uiPriority w:val="99"/>
    <w:semiHidden/>
    <w:unhideWhenUsed/>
    <w:rsid w:val="001E57AB"/>
    <w:rPr>
      <w:b/>
      <w:bCs/>
    </w:rPr>
  </w:style>
  <w:style w:type="character" w:customStyle="1" w:styleId="CommentSubjectChar">
    <w:name w:val="Comment Subject Char"/>
    <w:basedOn w:val="CommentTextChar"/>
    <w:link w:val="CommentSubject"/>
    <w:uiPriority w:val="99"/>
    <w:semiHidden/>
    <w:rsid w:val="001E57AB"/>
    <w:rPr>
      <w:b/>
      <w:bCs/>
      <w:sz w:val="20"/>
      <w:szCs w:val="20"/>
    </w:rPr>
  </w:style>
  <w:style w:type="character" w:styleId="UnresolvedMention">
    <w:name w:val="Unresolved Mention"/>
    <w:basedOn w:val="DefaultParagraphFont"/>
    <w:uiPriority w:val="99"/>
    <w:semiHidden/>
    <w:unhideWhenUsed/>
    <w:rsid w:val="001E57AB"/>
    <w:rPr>
      <w:color w:val="605E5C"/>
      <w:shd w:val="clear" w:color="auto" w:fill="E1DFDD"/>
    </w:rPr>
  </w:style>
  <w:style w:type="paragraph" w:styleId="Revision">
    <w:name w:val="Revision"/>
    <w:hidden/>
    <w:uiPriority w:val="99"/>
    <w:semiHidden/>
    <w:rsid w:val="001E57AB"/>
    <w:pPr>
      <w:spacing w:after="0" w:line="240" w:lineRule="auto"/>
    </w:pPr>
  </w:style>
  <w:style w:type="character" w:customStyle="1" w:styleId="hgkelc">
    <w:name w:val="hgkelc"/>
    <w:basedOn w:val="DefaultParagraphFont"/>
    <w:rsid w:val="001E57AB"/>
  </w:style>
  <w:style w:type="paragraph" w:customStyle="1" w:styleId="EndNoteBibliographyTitle">
    <w:name w:val="EndNote Bibliography Title"/>
    <w:basedOn w:val="Normal"/>
    <w:link w:val="EndNoteBibliographyTitleChar"/>
    <w:rsid w:val="001E57A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1E57AB"/>
    <w:rPr>
      <w:rFonts w:ascii="Calibri" w:hAnsi="Calibri" w:cs="Calibri"/>
      <w:noProof/>
      <w:lang w:val="en-US"/>
    </w:rPr>
  </w:style>
  <w:style w:type="paragraph" w:customStyle="1" w:styleId="EndNoteBibliography">
    <w:name w:val="EndNote Bibliography"/>
    <w:basedOn w:val="Normal"/>
    <w:link w:val="EndNoteBibliographyChar"/>
    <w:rsid w:val="001E57A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1E57AB"/>
    <w:rPr>
      <w:rFonts w:ascii="Calibri" w:hAnsi="Calibri" w:cs="Calibri"/>
      <w:noProof/>
      <w:lang w:val="en-US"/>
    </w:rPr>
  </w:style>
  <w:style w:type="table" w:styleId="GridTable1Light">
    <w:name w:val="Grid Table 1 Light"/>
    <w:basedOn w:val="TableNormal"/>
    <w:uiPriority w:val="46"/>
    <w:rsid w:val="001E57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1E57A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16711</Words>
  <Characters>95255</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Natural History Museum</Company>
  <LinksUpToDate>false</LinksUpToDate>
  <CharactersWithSpaces>111743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3</cp:revision>
  <dcterms:created xsi:type="dcterms:W3CDTF">2024-10-09T14:14:00Z</dcterms:created>
  <dcterms:modified xsi:type="dcterms:W3CDTF">2024-10-09T14:29:00Z</dcterms:modified>
</cp:coreProperties>
</file>